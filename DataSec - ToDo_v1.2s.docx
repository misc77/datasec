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276E4" w:rsidRPr="006116C5" w:rsidRDefault="00F73B76" w:rsidP="00F73B76">
      <w:pPr>
        <w:jc w:val="center"/>
        <w:rPr>
          <w:rFonts w:ascii="Arial" w:hAnsi="Arial" w:cs="Arial"/>
          <w:b/>
        </w:rPr>
      </w:pPr>
      <w:proofErr w:type="spellStart"/>
      <w:r w:rsidRPr="006116C5">
        <w:rPr>
          <w:rFonts w:ascii="Arial" w:hAnsi="Arial" w:cs="Arial"/>
          <w:b/>
        </w:rPr>
        <w:t>To</w:t>
      </w:r>
      <w:proofErr w:type="spellEnd"/>
      <w:r w:rsidRPr="006116C5">
        <w:rPr>
          <w:rFonts w:ascii="Arial" w:hAnsi="Arial" w:cs="Arial"/>
          <w:b/>
        </w:rPr>
        <w:t>-Do „</w:t>
      </w:r>
      <w:proofErr w:type="spellStart"/>
      <w:r w:rsidRPr="006116C5">
        <w:rPr>
          <w:rFonts w:ascii="Arial" w:hAnsi="Arial" w:cs="Arial"/>
          <w:b/>
        </w:rPr>
        <w:t>DataSec</w:t>
      </w:r>
      <w:proofErr w:type="spellEnd"/>
      <w:r w:rsidRPr="006116C5">
        <w:rPr>
          <w:rFonts w:ascii="Arial" w:hAnsi="Arial" w:cs="Arial"/>
          <w:b/>
        </w:rPr>
        <w:t>“</w:t>
      </w:r>
    </w:p>
    <w:p w:rsidR="00F73B76" w:rsidRDefault="00F73B76" w:rsidP="00F73B76">
      <w:pPr>
        <w:jc w:val="center"/>
        <w:rPr>
          <w:rFonts w:ascii="Arial" w:hAnsi="Arial" w:cs="Arial"/>
          <w:sz w:val="20"/>
          <w:szCs w:val="20"/>
        </w:rPr>
      </w:pPr>
    </w:p>
    <w:p w:rsidR="00473DDD" w:rsidRDefault="00473DDD" w:rsidP="00473DDD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yellow"/>
        </w:rPr>
        <w:t>Hinweis</w:t>
      </w:r>
      <w:r w:rsidRPr="000C11CF">
        <w:rPr>
          <w:rFonts w:ascii="Arial" w:hAnsi="Arial" w:cs="Arial"/>
          <w:sz w:val="20"/>
          <w:szCs w:val="20"/>
        </w:rPr>
        <w:t xml:space="preserve">: </w:t>
      </w:r>
    </w:p>
    <w:p w:rsidR="00473DDD" w:rsidRDefault="008954C9" w:rsidP="00473DDD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Es bietet</w:t>
      </w:r>
      <w:r w:rsidR="00473DDD">
        <w:rPr>
          <w:rFonts w:ascii="Arial" w:hAnsi="Arial" w:cs="Arial"/>
          <w:sz w:val="20"/>
          <w:szCs w:val="20"/>
        </w:rPr>
        <w:t xml:space="preserve"> sich </w:t>
      </w:r>
      <w:r>
        <w:rPr>
          <w:rFonts w:ascii="Arial" w:hAnsi="Arial" w:cs="Arial"/>
          <w:sz w:val="20"/>
          <w:szCs w:val="20"/>
        </w:rPr>
        <w:t xml:space="preserve">ggf. </w:t>
      </w:r>
      <w:r w:rsidR="00473DDD">
        <w:rPr>
          <w:rFonts w:ascii="Arial" w:hAnsi="Arial" w:cs="Arial"/>
          <w:sz w:val="20"/>
          <w:szCs w:val="20"/>
        </w:rPr>
        <w:t>an, folgende Unterteilung der Hauptauswahlfelder vorzunehmen:</w:t>
      </w:r>
    </w:p>
    <w:p w:rsidR="00473DDD" w:rsidRDefault="00473DDD" w:rsidP="00473DDD">
      <w:pPr>
        <w:jc w:val="both"/>
        <w:rPr>
          <w:rFonts w:ascii="Arial" w:hAnsi="Arial" w:cs="Arial"/>
          <w:sz w:val="20"/>
          <w:szCs w:val="20"/>
        </w:rPr>
      </w:pPr>
    </w:p>
    <w:p w:rsidR="00473DDD" w:rsidRPr="00894F4A" w:rsidRDefault="00473DDD" w:rsidP="00473DDD">
      <w:pPr>
        <w:pStyle w:val="berschrift4"/>
        <w:rPr>
          <w:u w:val="single"/>
        </w:rPr>
      </w:pPr>
      <w:r w:rsidRPr="008954C9">
        <w:rPr>
          <w:highlight w:val="green"/>
          <w:u w:val="single"/>
        </w:rPr>
        <w:t>Berechtigungsverwaltung</w:t>
      </w:r>
      <w:r w:rsidR="00BB3A14" w:rsidRPr="008954C9">
        <w:rPr>
          <w:highlight w:val="green"/>
          <w:u w:val="single"/>
        </w:rPr>
        <w:t>, -</w:t>
      </w:r>
      <w:proofErr w:type="spellStart"/>
      <w:r w:rsidR="00BB3A14" w:rsidRPr="008954C9">
        <w:rPr>
          <w:highlight w:val="green"/>
          <w:u w:val="single"/>
        </w:rPr>
        <w:t>übersichten</w:t>
      </w:r>
      <w:proofErr w:type="spellEnd"/>
      <w:r w:rsidR="00BB3A14" w:rsidRPr="008954C9">
        <w:rPr>
          <w:highlight w:val="green"/>
          <w:u w:val="single"/>
        </w:rPr>
        <w:t xml:space="preserve"> &amp; Reports</w:t>
      </w:r>
    </w:p>
    <w:p w:rsidR="00894F4A" w:rsidRPr="00894F4A" w:rsidRDefault="00894F4A" w:rsidP="00894F4A"/>
    <w:p w:rsidR="00473DDD" w:rsidRDefault="00473DDD" w:rsidP="00473DDD">
      <w:pPr>
        <w:jc w:val="both"/>
        <w:rPr>
          <w:rFonts w:ascii="Arial" w:hAnsi="Arial" w:cs="Arial"/>
          <w:sz w:val="20"/>
          <w:szCs w:val="20"/>
        </w:rPr>
      </w:pPr>
      <w:r w:rsidRPr="00473DDD">
        <w:rPr>
          <w:rFonts w:ascii="Arial" w:hAnsi="Arial" w:cs="Arial"/>
          <w:b/>
          <w:sz w:val="20"/>
          <w:szCs w:val="20"/>
        </w:rPr>
        <w:t xml:space="preserve">1. </w:t>
      </w:r>
      <w:r>
        <w:rPr>
          <w:rFonts w:ascii="Arial" w:hAnsi="Arial" w:cs="Arial"/>
          <w:b/>
          <w:sz w:val="20"/>
          <w:szCs w:val="20"/>
        </w:rPr>
        <w:t>Übersicht</w:t>
      </w:r>
      <w:r w:rsidR="005871C7">
        <w:rPr>
          <w:rFonts w:ascii="Arial" w:hAnsi="Arial" w:cs="Arial"/>
          <w:b/>
          <w:sz w:val="20"/>
          <w:szCs w:val="20"/>
        </w:rPr>
        <w:t xml:space="preserve"> bzgl.</w:t>
      </w:r>
      <w:r>
        <w:rPr>
          <w:rFonts w:ascii="Arial" w:hAnsi="Arial" w:cs="Arial"/>
          <w:b/>
          <w:sz w:val="20"/>
          <w:szCs w:val="20"/>
        </w:rPr>
        <w:t xml:space="preserve"> </w:t>
      </w:r>
      <w:r w:rsidRPr="00473DDD">
        <w:rPr>
          <w:rFonts w:ascii="Arial" w:hAnsi="Arial" w:cs="Arial"/>
          <w:b/>
          <w:sz w:val="20"/>
          <w:szCs w:val="20"/>
        </w:rPr>
        <w:t>Abteilung</w:t>
      </w:r>
      <w:r>
        <w:rPr>
          <w:rFonts w:ascii="Arial" w:hAnsi="Arial" w:cs="Arial"/>
          <w:b/>
          <w:sz w:val="20"/>
          <w:szCs w:val="20"/>
        </w:rPr>
        <w:t>en</w:t>
      </w:r>
      <w:r>
        <w:rPr>
          <w:rFonts w:ascii="Arial" w:hAnsi="Arial" w:cs="Arial"/>
          <w:sz w:val="20"/>
          <w:szCs w:val="20"/>
        </w:rPr>
        <w:t xml:space="preserve"> (Auswahl der Unternehmensabteilung mit Übersicht über Mitarbeiter – Wählt man  Mitarbeiter aus, kommt man in die Übersicht)</w:t>
      </w:r>
    </w:p>
    <w:p w:rsidR="00473DDD" w:rsidRPr="00CE386F" w:rsidRDefault="00473DDD" w:rsidP="00473DDD">
      <w:pPr>
        <w:jc w:val="both"/>
        <w:rPr>
          <w:rFonts w:ascii="Arial" w:hAnsi="Arial" w:cs="Arial"/>
          <w:b/>
          <w:sz w:val="20"/>
          <w:szCs w:val="20"/>
        </w:rPr>
      </w:pPr>
      <w:r w:rsidRPr="00CE386F">
        <w:rPr>
          <w:rFonts w:ascii="Arial" w:hAnsi="Arial" w:cs="Arial"/>
          <w:b/>
          <w:sz w:val="20"/>
          <w:szCs w:val="20"/>
        </w:rPr>
        <w:t>2. Übersicht</w:t>
      </w:r>
      <w:r w:rsidR="00FD2AF7">
        <w:rPr>
          <w:rFonts w:ascii="Arial" w:hAnsi="Arial" w:cs="Arial"/>
          <w:b/>
          <w:sz w:val="20"/>
          <w:szCs w:val="20"/>
        </w:rPr>
        <w:t xml:space="preserve"> &amp; Anlage </w:t>
      </w:r>
      <w:r w:rsidR="005871C7">
        <w:rPr>
          <w:rFonts w:ascii="Arial" w:hAnsi="Arial" w:cs="Arial"/>
          <w:b/>
          <w:sz w:val="20"/>
          <w:szCs w:val="20"/>
        </w:rPr>
        <w:t>bzgl.</w:t>
      </w:r>
      <w:r w:rsidRPr="00CE386F">
        <w:rPr>
          <w:rFonts w:ascii="Arial" w:hAnsi="Arial" w:cs="Arial"/>
          <w:b/>
          <w:sz w:val="20"/>
          <w:szCs w:val="20"/>
        </w:rPr>
        <w:t xml:space="preserve"> Beschäftigte / Personen / Unternehmen / Vertragspartner etc.</w:t>
      </w:r>
    </w:p>
    <w:p w:rsidR="00473DDD" w:rsidRPr="00CE386F" w:rsidRDefault="00473DDD" w:rsidP="00473DDD">
      <w:pPr>
        <w:jc w:val="both"/>
        <w:rPr>
          <w:rFonts w:ascii="Arial" w:hAnsi="Arial" w:cs="Arial"/>
          <w:b/>
          <w:sz w:val="20"/>
          <w:szCs w:val="20"/>
        </w:rPr>
      </w:pPr>
      <w:r w:rsidRPr="00CE386F">
        <w:rPr>
          <w:rFonts w:ascii="Arial" w:hAnsi="Arial" w:cs="Arial"/>
          <w:b/>
          <w:sz w:val="20"/>
          <w:szCs w:val="20"/>
        </w:rPr>
        <w:t>3. Übersicht</w:t>
      </w:r>
      <w:r w:rsidR="005871C7">
        <w:rPr>
          <w:rFonts w:ascii="Arial" w:hAnsi="Arial" w:cs="Arial"/>
          <w:b/>
          <w:sz w:val="20"/>
          <w:szCs w:val="20"/>
        </w:rPr>
        <w:t xml:space="preserve"> bzgl.</w:t>
      </w:r>
      <w:r w:rsidRPr="00CE386F">
        <w:rPr>
          <w:rFonts w:ascii="Arial" w:hAnsi="Arial" w:cs="Arial"/>
          <w:b/>
          <w:sz w:val="20"/>
          <w:szCs w:val="20"/>
        </w:rPr>
        <w:t xml:space="preserve"> Datenarten &amp; IT</w:t>
      </w:r>
    </w:p>
    <w:p w:rsidR="00473DDD" w:rsidRPr="00CE386F" w:rsidRDefault="00473DDD" w:rsidP="00473DDD">
      <w:pPr>
        <w:jc w:val="both"/>
        <w:rPr>
          <w:rFonts w:ascii="Arial" w:hAnsi="Arial" w:cs="Arial"/>
          <w:b/>
          <w:sz w:val="20"/>
          <w:szCs w:val="20"/>
        </w:rPr>
      </w:pPr>
      <w:r w:rsidRPr="00CE386F">
        <w:rPr>
          <w:rFonts w:ascii="Arial" w:hAnsi="Arial" w:cs="Arial"/>
          <w:b/>
          <w:sz w:val="20"/>
          <w:szCs w:val="20"/>
        </w:rPr>
        <w:t>4. Reports erstellen</w:t>
      </w:r>
    </w:p>
    <w:p w:rsidR="00473DDD" w:rsidRDefault="00473DDD" w:rsidP="00473DDD">
      <w:pPr>
        <w:jc w:val="both"/>
        <w:rPr>
          <w:rFonts w:ascii="Arial" w:hAnsi="Arial" w:cs="Arial"/>
          <w:sz w:val="20"/>
          <w:szCs w:val="20"/>
        </w:rPr>
      </w:pPr>
    </w:p>
    <w:p w:rsidR="005914A2" w:rsidRDefault="005455CF" w:rsidP="005914A2">
      <w:pPr>
        <w:pStyle w:val="berschrift4"/>
        <w:rPr>
          <w:ins w:id="0" w:author="Michael Schneider" w:date="2016-10-30T17:11:00Z"/>
          <w:u w:val="single"/>
        </w:rPr>
      </w:pPr>
      <w:r w:rsidRPr="008954C9">
        <w:rPr>
          <w:highlight w:val="green"/>
          <w:u w:val="single"/>
        </w:rPr>
        <w:t>D</w:t>
      </w:r>
      <w:r w:rsidR="005914A2" w:rsidRPr="008954C9">
        <w:rPr>
          <w:highlight w:val="green"/>
          <w:u w:val="single"/>
        </w:rPr>
        <w:t>atenverwaltung</w:t>
      </w:r>
    </w:p>
    <w:p w:rsidR="00584700" w:rsidRPr="0056108E" w:rsidRDefault="0056108E">
      <w:pPr>
        <w:rPr>
          <w:b/>
          <w:color w:val="00B050"/>
          <w:rPrChange w:id="1" w:author="Michael Schneider" w:date="2017-03-19T14:01:00Z">
            <w:rPr>
              <w:u w:val="single"/>
            </w:rPr>
          </w:rPrChange>
        </w:rPr>
        <w:pPrChange w:id="2" w:author="Michael Schneider" w:date="2016-10-30T17:11:00Z">
          <w:pPr>
            <w:pStyle w:val="berschrift4"/>
          </w:pPr>
        </w:pPrChange>
      </w:pPr>
      <w:ins w:id="3" w:author="Michael Schneider" w:date="2017-03-19T14:01:00Z">
        <w:r w:rsidRPr="0056108E">
          <w:rPr>
            <w:b/>
            <w:color w:val="00B050"/>
            <w:rPrChange w:id="4" w:author="Michael Schneider" w:date="2017-03-19T14:01:00Z">
              <w:rPr>
                <w:color w:val="215868" w:themeColor="accent5" w:themeShade="80"/>
              </w:rPr>
            </w:rPrChange>
          </w:rPr>
          <w:t>DONE</w:t>
        </w:r>
      </w:ins>
      <w:ins w:id="5" w:author="Michael Schneider" w:date="2016-10-30T17:14:00Z">
        <w:r w:rsidR="00584700" w:rsidRPr="0056108E">
          <w:rPr>
            <w:b/>
            <w:color w:val="00B050"/>
            <w:rPrChange w:id="6" w:author="Michael Schneider" w:date="2017-03-19T14:01:00Z">
              <w:rPr/>
            </w:rPrChange>
          </w:rPr>
          <w:t xml:space="preserve"> (BASIS</w:t>
        </w:r>
        <w:proofErr w:type="gramStart"/>
        <w:r w:rsidR="00584700" w:rsidRPr="0056108E">
          <w:rPr>
            <w:b/>
            <w:color w:val="00B050"/>
            <w:rPrChange w:id="7" w:author="Michael Schneider" w:date="2017-03-19T14:01:00Z">
              <w:rPr/>
            </w:rPrChange>
          </w:rPr>
          <w:t xml:space="preserve">) </w:t>
        </w:r>
      </w:ins>
      <w:ins w:id="8" w:author="Michael Schneider" w:date="2016-10-30T17:11:00Z">
        <w:r w:rsidR="00584700" w:rsidRPr="0056108E">
          <w:rPr>
            <w:b/>
            <w:color w:val="00B050"/>
            <w:rPrChange w:id="9" w:author="Michael Schneider" w:date="2017-03-19T14:01:00Z">
              <w:rPr/>
            </w:rPrChange>
          </w:rPr>
          <w:t>:</w:t>
        </w:r>
        <w:proofErr w:type="gramEnd"/>
        <w:r w:rsidR="00584700" w:rsidRPr="0056108E">
          <w:rPr>
            <w:b/>
            <w:color w:val="00B050"/>
            <w:rPrChange w:id="10" w:author="Michael Schneider" w:date="2017-03-19T14:01:00Z">
              <w:rPr/>
            </w:rPrChange>
          </w:rPr>
          <w:t xml:space="preserve"> Umbenennung „Basisdatenverwaltung“ in „Datenverwaltung“</w:t>
        </w:r>
      </w:ins>
      <w:ins w:id="11" w:author="Michael Schneider" w:date="2017-03-19T13:33:00Z">
        <w:r w:rsidR="00097423" w:rsidRPr="0056108E">
          <w:rPr>
            <w:b/>
            <w:color w:val="00B050"/>
            <w:rPrChange w:id="12" w:author="Michael Schneider" w:date="2017-03-19T14:01:00Z">
              <w:rPr/>
            </w:rPrChange>
          </w:rPr>
          <w:t xml:space="preserve"> </w:t>
        </w:r>
      </w:ins>
    </w:p>
    <w:p w:rsidR="005914A2" w:rsidRPr="00894F4A" w:rsidRDefault="005914A2" w:rsidP="005914A2"/>
    <w:p w:rsidR="00EA013E" w:rsidRDefault="005455CF" w:rsidP="00EA013E">
      <w:pPr>
        <w:pStyle w:val="Listenabsatz"/>
        <w:numPr>
          <w:ilvl w:val="0"/>
          <w:numId w:val="13"/>
        </w:numPr>
        <w:jc w:val="both"/>
        <w:rPr>
          <w:ins w:id="13" w:author="Michael Schneider" w:date="2016-10-30T16:44:00Z"/>
          <w:rFonts w:ascii="Arial" w:hAnsi="Arial" w:cs="Arial"/>
          <w:b/>
          <w:sz w:val="20"/>
          <w:szCs w:val="20"/>
        </w:rPr>
      </w:pPr>
      <w:r w:rsidRPr="006325F4">
        <w:rPr>
          <w:rFonts w:ascii="Arial" w:hAnsi="Arial" w:cs="Arial"/>
          <w:b/>
          <w:sz w:val="20"/>
          <w:szCs w:val="20"/>
        </w:rPr>
        <w:t>Firmenstruktur</w:t>
      </w:r>
      <w:r w:rsidR="00A84C21">
        <w:rPr>
          <w:rFonts w:ascii="Arial" w:hAnsi="Arial" w:cs="Arial"/>
          <w:b/>
          <w:sz w:val="20"/>
          <w:szCs w:val="20"/>
        </w:rPr>
        <w:t xml:space="preserve"> &amp; Status</w:t>
      </w:r>
      <w:r w:rsidRPr="006325F4">
        <w:rPr>
          <w:rFonts w:ascii="Arial" w:hAnsi="Arial" w:cs="Arial"/>
          <w:b/>
          <w:sz w:val="20"/>
          <w:szCs w:val="20"/>
        </w:rPr>
        <w:t xml:space="preserve">: Übersicht &amp; </w:t>
      </w:r>
      <w:r w:rsidR="00D74D2D">
        <w:rPr>
          <w:rFonts w:ascii="Arial" w:hAnsi="Arial" w:cs="Arial"/>
          <w:b/>
          <w:sz w:val="20"/>
          <w:szCs w:val="20"/>
        </w:rPr>
        <w:t>Erfassung</w:t>
      </w:r>
    </w:p>
    <w:p w:rsidR="00EA013E" w:rsidRDefault="00EA013E">
      <w:pPr>
        <w:pStyle w:val="Listenabsatz"/>
        <w:numPr>
          <w:ilvl w:val="0"/>
          <w:numId w:val="16"/>
        </w:numPr>
        <w:jc w:val="both"/>
        <w:rPr>
          <w:ins w:id="14" w:author="Michael Schneider" w:date="2016-10-30T16:51:00Z"/>
          <w:rFonts w:ascii="Arial" w:hAnsi="Arial" w:cs="Arial"/>
          <w:b/>
          <w:sz w:val="20"/>
          <w:szCs w:val="20"/>
        </w:rPr>
        <w:pPrChange w:id="15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6" w:author="Michael Schneider" w:date="2016-10-30T16:52:00Z">
        <w:r>
          <w:rPr>
            <w:rFonts w:ascii="Arial" w:hAnsi="Arial" w:cs="Arial"/>
            <w:b/>
            <w:sz w:val="20"/>
            <w:szCs w:val="20"/>
          </w:rPr>
          <w:t>TODO</w:t>
        </w:r>
      </w:ins>
      <w:ins w:id="17" w:author="Michael Schneider" w:date="2016-10-30T17:12:00Z">
        <w:r w:rsidR="00584700">
          <w:rPr>
            <w:rFonts w:ascii="Arial" w:hAnsi="Arial" w:cs="Arial"/>
            <w:b/>
            <w:sz w:val="20"/>
            <w:szCs w:val="20"/>
          </w:rPr>
          <w:t xml:space="preserve"> (UPDATE)</w:t>
        </w:r>
      </w:ins>
      <w:ins w:id="18" w:author="Michael Schneider" w:date="2016-10-30T16:52:00Z">
        <w:r>
          <w:rPr>
            <w:rFonts w:ascii="Arial" w:hAnsi="Arial" w:cs="Arial"/>
            <w:b/>
            <w:sz w:val="20"/>
            <w:szCs w:val="20"/>
          </w:rPr>
          <w:t xml:space="preserve">: </w:t>
        </w:r>
      </w:ins>
      <w:ins w:id="19" w:author="Michael Schneider" w:date="2016-10-30T16:49:00Z">
        <w:r>
          <w:rPr>
            <w:rFonts w:ascii="Arial" w:hAnsi="Arial" w:cs="Arial"/>
            <w:b/>
            <w:sz w:val="20"/>
            <w:szCs w:val="20"/>
          </w:rPr>
          <w:t>Auf Basis Standorte Generierung Organigramm</w:t>
        </w:r>
      </w:ins>
    </w:p>
    <w:p w:rsidR="00EA013E" w:rsidRPr="0056108E" w:rsidRDefault="00EA013E">
      <w:pPr>
        <w:pStyle w:val="Listenabsatz"/>
        <w:numPr>
          <w:ilvl w:val="0"/>
          <w:numId w:val="16"/>
        </w:numPr>
        <w:jc w:val="both"/>
        <w:rPr>
          <w:ins w:id="20" w:author="Michael Schneider" w:date="2016-10-30T16:51:00Z"/>
          <w:rFonts w:ascii="Arial" w:hAnsi="Arial" w:cs="Arial"/>
          <w:b/>
          <w:color w:val="000000" w:themeColor="text1"/>
          <w:sz w:val="20"/>
          <w:szCs w:val="20"/>
          <w:rPrChange w:id="21" w:author="Michael Schneider" w:date="2017-03-19T14:10:00Z">
            <w:rPr>
              <w:ins w:id="22" w:author="Michael Schneider" w:date="2016-10-30T16:51:00Z"/>
              <w:rFonts w:ascii="Arial" w:hAnsi="Arial" w:cs="Arial"/>
              <w:b/>
              <w:sz w:val="20"/>
              <w:szCs w:val="20"/>
            </w:rPr>
          </w:rPrChange>
        </w:rPr>
        <w:pPrChange w:id="23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4" w:author="Michael Schneider" w:date="2016-10-30T16:52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25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26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27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28" w:author="Michael Schneider" w:date="2016-10-30T16:52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29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: </w:t>
        </w:r>
      </w:ins>
      <w:ins w:id="30" w:author="Michael Schneider" w:date="2016-10-30T16:51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3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Ergänzung Parent-Beziehung für Standorte (Baum-Struktur)</w:t>
        </w:r>
      </w:ins>
    </w:p>
    <w:p w:rsidR="00EA013E" w:rsidRPr="0056108E" w:rsidRDefault="00EA013E">
      <w:pPr>
        <w:pStyle w:val="Listenabsatz"/>
        <w:numPr>
          <w:ilvl w:val="0"/>
          <w:numId w:val="16"/>
        </w:numPr>
        <w:jc w:val="both"/>
        <w:rPr>
          <w:ins w:id="32" w:author="Michael Schneider" w:date="2016-10-30T16:53:00Z"/>
          <w:rFonts w:ascii="Arial" w:hAnsi="Arial" w:cs="Arial"/>
          <w:b/>
          <w:color w:val="000000" w:themeColor="text1"/>
          <w:sz w:val="20"/>
          <w:szCs w:val="20"/>
          <w:rPrChange w:id="33" w:author="Michael Schneider" w:date="2017-03-19T14:10:00Z">
            <w:rPr>
              <w:ins w:id="34" w:author="Michael Schneider" w:date="2016-10-30T16:53:00Z"/>
              <w:rFonts w:ascii="Arial" w:hAnsi="Arial" w:cs="Arial"/>
              <w:b/>
              <w:sz w:val="20"/>
              <w:szCs w:val="20"/>
            </w:rPr>
          </w:rPrChange>
        </w:rPr>
        <w:pPrChange w:id="35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6" w:author="Michael Schneider" w:date="2016-10-30T16:52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37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38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39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40" w:author="Michael Schneider" w:date="2016-10-30T16:52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4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: </w:t>
        </w:r>
      </w:ins>
      <w:ins w:id="42" w:author="Michael Schneider" w:date="2016-10-30T16:51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43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Rechtsform und rechtl. Selbständig </w:t>
        </w:r>
      </w:ins>
      <w:ins w:id="44" w:author="Michael Schneider" w:date="2016-10-30T16:52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45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bzw. unselbständig</w:t>
        </w:r>
      </w:ins>
    </w:p>
    <w:p w:rsidR="00EA013E" w:rsidRPr="0056108E" w:rsidRDefault="00EA013E">
      <w:pPr>
        <w:pStyle w:val="Listenabsatz"/>
        <w:numPr>
          <w:ilvl w:val="0"/>
          <w:numId w:val="16"/>
        </w:numPr>
        <w:jc w:val="both"/>
        <w:rPr>
          <w:ins w:id="46" w:author="Michael Schneider" w:date="2016-10-30T16:58:00Z"/>
          <w:rFonts w:ascii="Arial" w:hAnsi="Arial" w:cs="Arial"/>
          <w:b/>
          <w:color w:val="000000" w:themeColor="text1"/>
          <w:sz w:val="20"/>
          <w:szCs w:val="20"/>
          <w:rPrChange w:id="47" w:author="Michael Schneider" w:date="2017-03-19T14:10:00Z">
            <w:rPr>
              <w:ins w:id="48" w:author="Michael Schneider" w:date="2016-10-30T16:58:00Z"/>
              <w:rFonts w:ascii="Arial" w:hAnsi="Arial" w:cs="Arial"/>
              <w:b/>
              <w:sz w:val="20"/>
              <w:szCs w:val="20"/>
            </w:rPr>
          </w:rPrChange>
        </w:rPr>
        <w:pPrChange w:id="49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50" w:author="Michael Schneider" w:date="2016-10-30T16:53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52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3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54" w:author="Michael Schneider" w:date="2016-10-30T16:53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5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: S</w:t>
        </w:r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tatus des Standorts (Insolvenz, Aktiv, Inaktiv</w:t>
        </w:r>
      </w:ins>
      <w:ins w:id="57" w:author="Michael Schneider" w:date="2016-10-30T16:54:00Z"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/</w:t>
        </w:r>
        <w:proofErr w:type="spellStart"/>
        <w:proofErr w:type="gramStart"/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59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Geschlossen</w:t>
        </w:r>
      </w:ins>
      <w:ins w:id="60" w:author="Michael Schneider" w:date="2016-10-30T16:55:00Z"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6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,Datum</w:t>
        </w:r>
        <w:proofErr w:type="spellEnd"/>
        <w:proofErr w:type="gramEnd"/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62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der </w:t>
        </w:r>
      </w:ins>
      <w:ins w:id="63" w:author="Michael Schneider" w:date="2016-10-30T17:02:00Z"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64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Schließung</w:t>
        </w:r>
      </w:ins>
      <w:ins w:id="65" w:author="Michael Schneider" w:date="2016-10-30T16:55:00Z"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6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in „Datum der letzten Statusänderung“ umwidmen</w:t>
        </w:r>
      </w:ins>
      <w:ins w:id="67" w:author="Michael Schneider" w:date="2016-10-30T16:53:00Z">
        <w:r w:rsidR="009D58B3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6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)</w:t>
        </w:r>
      </w:ins>
    </w:p>
    <w:p w:rsidR="009D58B3" w:rsidRPr="0056108E" w:rsidRDefault="009D58B3">
      <w:pPr>
        <w:pStyle w:val="Listenabsatz"/>
        <w:numPr>
          <w:ilvl w:val="0"/>
          <w:numId w:val="16"/>
        </w:numPr>
        <w:jc w:val="both"/>
        <w:rPr>
          <w:ins w:id="69" w:author="Michael Schneider" w:date="2016-10-30T17:08:00Z"/>
          <w:rFonts w:ascii="Arial" w:hAnsi="Arial" w:cs="Arial"/>
          <w:b/>
          <w:color w:val="000000" w:themeColor="text1"/>
          <w:sz w:val="20"/>
          <w:szCs w:val="20"/>
          <w:rPrChange w:id="70" w:author="Michael Schneider" w:date="2017-03-19T14:10:00Z">
            <w:rPr>
              <w:ins w:id="71" w:author="Michael Schneider" w:date="2016-10-30T17:08:00Z"/>
              <w:rFonts w:ascii="Arial" w:hAnsi="Arial" w:cs="Arial"/>
              <w:b/>
              <w:sz w:val="20"/>
              <w:szCs w:val="20"/>
            </w:rPr>
          </w:rPrChange>
        </w:rPr>
        <w:pPrChange w:id="72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73" w:author="Michael Schneider" w:date="2016-10-30T16:58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74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75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7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77" w:author="Michael Schneider" w:date="2016-10-30T16:58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7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: Löschen nur als Admin =&gt; Inaktiv Schalten für User</w:t>
        </w:r>
      </w:ins>
    </w:p>
    <w:p w:rsidR="009D58B3" w:rsidRPr="0056108E" w:rsidRDefault="009D58B3">
      <w:pPr>
        <w:pStyle w:val="Listenabsatz"/>
        <w:numPr>
          <w:ilvl w:val="0"/>
          <w:numId w:val="16"/>
        </w:numPr>
        <w:jc w:val="both"/>
        <w:rPr>
          <w:ins w:id="79" w:author="Michael Schneider" w:date="2016-10-30T17:08:00Z"/>
          <w:rFonts w:ascii="Arial" w:hAnsi="Arial" w:cs="Arial"/>
          <w:b/>
          <w:color w:val="000000" w:themeColor="text1"/>
          <w:sz w:val="20"/>
          <w:szCs w:val="20"/>
          <w:rPrChange w:id="80" w:author="Michael Schneider" w:date="2017-03-19T14:10:00Z">
            <w:rPr>
              <w:ins w:id="81" w:author="Michael Schneider" w:date="2016-10-30T17:08:00Z"/>
              <w:rFonts w:ascii="Arial" w:hAnsi="Arial" w:cs="Arial"/>
              <w:b/>
              <w:sz w:val="20"/>
              <w:szCs w:val="20"/>
            </w:rPr>
          </w:rPrChange>
        </w:rPr>
        <w:pPrChange w:id="82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83" w:author="Michael Schneider" w:date="2016-10-30T17:08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84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85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8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87" w:author="Michael Schneider" w:date="2016-10-30T17:08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8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: Anzeige ob Tochtergesellschaften existieren in Submenü-Liste</w:t>
        </w:r>
      </w:ins>
    </w:p>
    <w:p w:rsidR="009D58B3" w:rsidRPr="0056108E" w:rsidRDefault="009D58B3">
      <w:pPr>
        <w:pStyle w:val="Listenabsatz"/>
        <w:numPr>
          <w:ilvl w:val="0"/>
          <w:numId w:val="16"/>
        </w:numPr>
        <w:jc w:val="both"/>
        <w:rPr>
          <w:ins w:id="89" w:author="Michael Schneider" w:date="2016-10-30T17:10:00Z"/>
          <w:rFonts w:ascii="Arial" w:hAnsi="Arial" w:cs="Arial"/>
          <w:b/>
          <w:color w:val="000000" w:themeColor="text1"/>
          <w:sz w:val="20"/>
          <w:szCs w:val="20"/>
          <w:rPrChange w:id="90" w:author="Michael Schneider" w:date="2017-03-19T14:10:00Z">
            <w:rPr>
              <w:ins w:id="91" w:author="Michael Schneider" w:date="2016-10-30T17:10:00Z"/>
              <w:rFonts w:ascii="Arial" w:hAnsi="Arial" w:cs="Arial"/>
              <w:b/>
              <w:sz w:val="20"/>
              <w:szCs w:val="20"/>
            </w:rPr>
          </w:rPrChange>
        </w:rPr>
        <w:pPrChange w:id="92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93" w:author="Michael Schneider" w:date="2016-10-30T17:10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94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95" w:author="Michael Schneider" w:date="2016-10-30T17:13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9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97" w:author="Michael Schneider" w:date="2016-10-30T17:10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9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: Liste der </w:t>
        </w:r>
        <w:proofErr w:type="spellStart"/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99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Tochter“Standorte</w:t>
        </w:r>
        <w:proofErr w:type="spellEnd"/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00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“ (mit Status) in Standort-Content Dialog</w:t>
        </w:r>
      </w:ins>
    </w:p>
    <w:p w:rsidR="009D58B3" w:rsidRPr="0056108E" w:rsidRDefault="009D58B3">
      <w:pPr>
        <w:pStyle w:val="Listenabsatz"/>
        <w:numPr>
          <w:ilvl w:val="0"/>
          <w:numId w:val="16"/>
        </w:numPr>
        <w:jc w:val="both"/>
        <w:rPr>
          <w:ins w:id="101" w:author="Michael Schneider" w:date="2016-10-30T17:10:00Z"/>
          <w:rFonts w:ascii="Arial" w:hAnsi="Arial" w:cs="Arial"/>
          <w:b/>
          <w:color w:val="000000" w:themeColor="text1"/>
          <w:sz w:val="20"/>
          <w:szCs w:val="20"/>
          <w:rPrChange w:id="102" w:author="Michael Schneider" w:date="2017-03-19T14:10:00Z">
            <w:rPr>
              <w:ins w:id="103" w:author="Michael Schneider" w:date="2016-10-30T17:10:00Z"/>
              <w:rFonts w:ascii="Arial" w:hAnsi="Arial" w:cs="Arial"/>
              <w:b/>
              <w:sz w:val="20"/>
              <w:szCs w:val="20"/>
            </w:rPr>
          </w:rPrChange>
        </w:rPr>
        <w:pPrChange w:id="104" w:author="Michael Schneider" w:date="2016-10-30T16:4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05" w:author="Michael Schneider" w:date="2016-10-30T17:10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06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</w:t>
        </w:r>
      </w:ins>
      <w:ins w:id="107" w:author="Michael Schneider" w:date="2016-10-30T17:14:00Z"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08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</w:t>
        </w:r>
      </w:ins>
      <w:ins w:id="109" w:author="Michael Schneider" w:date="2016-10-30T17:10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10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: </w:t>
        </w:r>
        <w:r w:rsidR="00584700"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1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Anlage Tochter Standorte aus Standort-Content Dialog</w:t>
        </w:r>
      </w:ins>
    </w:p>
    <w:p w:rsidR="00584700" w:rsidRPr="0056108E" w:rsidRDefault="0056108E">
      <w:pPr>
        <w:pStyle w:val="Listenabsatz"/>
        <w:numPr>
          <w:ilvl w:val="0"/>
          <w:numId w:val="16"/>
        </w:numPr>
        <w:jc w:val="both"/>
        <w:rPr>
          <w:ins w:id="112" w:author="Michael Schneider" w:date="2016-10-30T17:14:00Z"/>
          <w:rFonts w:ascii="Arial" w:hAnsi="Arial" w:cs="Arial"/>
          <w:b/>
          <w:color w:val="00B050"/>
          <w:sz w:val="20"/>
          <w:szCs w:val="20"/>
          <w:rPrChange w:id="113" w:author="Michael Schneider" w:date="2017-03-19T14:01:00Z">
            <w:rPr>
              <w:ins w:id="114" w:author="Michael Schneider" w:date="2016-10-30T17:14:00Z"/>
              <w:rFonts w:ascii="Arial" w:hAnsi="Arial" w:cs="Arial"/>
              <w:b/>
              <w:sz w:val="20"/>
              <w:szCs w:val="20"/>
            </w:rPr>
          </w:rPrChange>
        </w:rPr>
        <w:pPrChange w:id="115" w:author="Michael Schneider" w:date="2016-10-30T17:11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16" w:author="Michael Schneider" w:date="2017-03-19T14:01:00Z">
        <w:r>
          <w:rPr>
            <w:rFonts w:ascii="Arial" w:hAnsi="Arial" w:cs="Arial"/>
            <w:b/>
            <w:color w:val="00B050"/>
            <w:sz w:val="20"/>
            <w:szCs w:val="20"/>
          </w:rPr>
          <w:t>DONE</w:t>
        </w:r>
      </w:ins>
      <w:ins w:id="117" w:author="Michael Schneider" w:date="2016-10-30T17:14:00Z">
        <w:r w:rsidR="00584700" w:rsidRPr="0056108E">
          <w:rPr>
            <w:rFonts w:ascii="Arial" w:hAnsi="Arial" w:cs="Arial"/>
            <w:b/>
            <w:color w:val="00B050"/>
            <w:sz w:val="20"/>
            <w:szCs w:val="20"/>
            <w:rPrChange w:id="118" w:author="Michael Schneider" w:date="2017-03-19T14:0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</w:t>
        </w:r>
        <w:proofErr w:type="gramStart"/>
        <w:r w:rsidR="00584700" w:rsidRPr="0056108E">
          <w:rPr>
            <w:rFonts w:ascii="Arial" w:hAnsi="Arial" w:cs="Arial"/>
            <w:b/>
            <w:color w:val="00B050"/>
            <w:sz w:val="20"/>
            <w:szCs w:val="20"/>
            <w:rPrChange w:id="119" w:author="Michael Schneider" w:date="2017-03-19T14:0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) </w:t>
        </w:r>
      </w:ins>
      <w:ins w:id="120" w:author="Michael Schneider" w:date="2016-10-30T17:11:00Z">
        <w:r w:rsidR="00584700" w:rsidRPr="0056108E">
          <w:rPr>
            <w:rFonts w:ascii="Arial" w:hAnsi="Arial" w:cs="Arial"/>
            <w:b/>
            <w:color w:val="00B050"/>
            <w:sz w:val="20"/>
            <w:szCs w:val="20"/>
            <w:rPrChange w:id="121" w:author="Michael Schneider" w:date="2017-03-19T14:0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:</w:t>
        </w:r>
        <w:proofErr w:type="gramEnd"/>
        <w:r w:rsidR="00584700" w:rsidRPr="0056108E">
          <w:rPr>
            <w:rFonts w:ascii="Arial" w:hAnsi="Arial" w:cs="Arial"/>
            <w:b/>
            <w:color w:val="00B050"/>
            <w:sz w:val="20"/>
            <w:szCs w:val="20"/>
            <w:rPrChange w:id="122" w:author="Michael Schneider" w:date="2017-03-19T14:01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Umbenennung Standorte in „Firmenstruktur“</w:t>
        </w:r>
      </w:ins>
    </w:p>
    <w:p w:rsidR="00584700" w:rsidRPr="00EA013E" w:rsidRDefault="00584700">
      <w:pPr>
        <w:pStyle w:val="Listenabsatz"/>
        <w:ind w:left="1080"/>
        <w:jc w:val="both"/>
        <w:rPr>
          <w:rFonts w:ascii="Arial" w:hAnsi="Arial" w:cs="Arial"/>
          <w:b/>
          <w:sz w:val="20"/>
          <w:szCs w:val="20"/>
          <w:rPrChange w:id="123" w:author="Michael Schneider" w:date="2016-10-30T16:44:00Z">
            <w:rPr/>
          </w:rPrChange>
        </w:rPr>
        <w:pPrChange w:id="124" w:author="Michael Schneider" w:date="2016-10-30T17:1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786C5E" w:rsidRDefault="005455CF" w:rsidP="006325F4">
      <w:pPr>
        <w:pStyle w:val="Listenabsatz"/>
        <w:numPr>
          <w:ilvl w:val="0"/>
          <w:numId w:val="13"/>
        </w:numPr>
        <w:jc w:val="both"/>
        <w:rPr>
          <w:ins w:id="125" w:author="Michael Schneider" w:date="2016-10-30T17:24:00Z"/>
          <w:rFonts w:ascii="Arial" w:hAnsi="Arial" w:cs="Arial"/>
          <w:b/>
          <w:sz w:val="20"/>
          <w:szCs w:val="20"/>
        </w:rPr>
      </w:pPr>
      <w:r w:rsidRPr="006325F4">
        <w:rPr>
          <w:rFonts w:ascii="Arial" w:hAnsi="Arial" w:cs="Arial"/>
          <w:b/>
          <w:sz w:val="20"/>
          <w:szCs w:val="20"/>
        </w:rPr>
        <w:t>Räume</w:t>
      </w:r>
      <w:r w:rsidR="00C33482">
        <w:rPr>
          <w:rFonts w:ascii="Arial" w:hAnsi="Arial" w:cs="Arial"/>
          <w:b/>
          <w:sz w:val="20"/>
          <w:szCs w:val="20"/>
        </w:rPr>
        <w:t xml:space="preserve"> &amp; Zutrittsmittel</w:t>
      </w:r>
      <w:r w:rsidR="00054D36">
        <w:rPr>
          <w:rFonts w:ascii="Arial" w:hAnsi="Arial" w:cs="Arial"/>
          <w:b/>
          <w:sz w:val="20"/>
          <w:szCs w:val="20"/>
        </w:rPr>
        <w:t xml:space="preserve"> &amp; Status</w:t>
      </w:r>
      <w:r w:rsidRPr="006325F4">
        <w:rPr>
          <w:rFonts w:ascii="Arial" w:hAnsi="Arial" w:cs="Arial"/>
          <w:b/>
          <w:sz w:val="20"/>
          <w:szCs w:val="20"/>
        </w:rPr>
        <w:t xml:space="preserve">: Übersicht &amp; </w:t>
      </w:r>
      <w:r w:rsidR="00D74D2D">
        <w:rPr>
          <w:rFonts w:ascii="Arial" w:hAnsi="Arial" w:cs="Arial"/>
          <w:b/>
          <w:sz w:val="20"/>
          <w:szCs w:val="20"/>
        </w:rPr>
        <w:t>Erfassung</w:t>
      </w:r>
      <w:r w:rsidR="008A45F9">
        <w:rPr>
          <w:rFonts w:ascii="Arial" w:hAnsi="Arial" w:cs="Arial"/>
          <w:b/>
          <w:sz w:val="20"/>
          <w:szCs w:val="20"/>
        </w:rPr>
        <w:t xml:space="preserve"> </w:t>
      </w:r>
      <w:r w:rsidR="008A45F9" w:rsidRPr="008A45F9">
        <w:rPr>
          <w:rFonts w:ascii="Arial" w:hAnsi="Arial" w:cs="Arial"/>
          <w:sz w:val="20"/>
          <w:szCs w:val="20"/>
        </w:rPr>
        <w:t>(inklusive Tresorräume)</w:t>
      </w:r>
      <w:r w:rsidRPr="006325F4">
        <w:rPr>
          <w:rFonts w:ascii="Arial" w:hAnsi="Arial" w:cs="Arial"/>
          <w:b/>
          <w:sz w:val="20"/>
          <w:szCs w:val="20"/>
        </w:rPr>
        <w:t xml:space="preserve"> </w:t>
      </w:r>
    </w:p>
    <w:p w:rsidR="00584700" w:rsidRPr="0056108E" w:rsidRDefault="00584700">
      <w:pPr>
        <w:pStyle w:val="Listenabsatz"/>
        <w:numPr>
          <w:ilvl w:val="0"/>
          <w:numId w:val="16"/>
        </w:numPr>
        <w:jc w:val="both"/>
        <w:rPr>
          <w:ins w:id="126" w:author="Michael Schneider" w:date="2017-03-19T14:09:00Z"/>
          <w:rFonts w:ascii="Arial" w:hAnsi="Arial" w:cs="Arial"/>
          <w:b/>
          <w:color w:val="000000" w:themeColor="text1"/>
          <w:sz w:val="20"/>
          <w:szCs w:val="20"/>
          <w:rPrChange w:id="127" w:author="Michael Schneider" w:date="2017-03-19T14:10:00Z">
            <w:rPr>
              <w:ins w:id="128" w:author="Michael Schneider" w:date="2017-03-19T14:09:00Z"/>
              <w:rFonts w:ascii="Arial" w:hAnsi="Arial" w:cs="Arial"/>
              <w:b/>
              <w:sz w:val="20"/>
              <w:szCs w:val="20"/>
            </w:rPr>
          </w:rPrChange>
        </w:rPr>
        <w:pPrChange w:id="129" w:author="Michael Schneider" w:date="2016-10-30T17:2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30" w:author="Michael Schneider" w:date="2016-10-30T17:24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31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TODO (BASIS): Matrix zur Zuordnung Schlüssel-Räumlichkeiten/Tresor</w:t>
        </w:r>
      </w:ins>
    </w:p>
    <w:p w:rsidR="0056108E" w:rsidRPr="0056108E" w:rsidRDefault="0056108E" w:rsidP="0056108E">
      <w:pPr>
        <w:pStyle w:val="Listenabsatz"/>
        <w:numPr>
          <w:ilvl w:val="1"/>
          <w:numId w:val="16"/>
        </w:numPr>
        <w:jc w:val="both"/>
        <w:rPr>
          <w:ins w:id="132" w:author="Michael Schneider" w:date="2016-10-30T17:24:00Z"/>
          <w:rFonts w:ascii="Arial" w:hAnsi="Arial" w:cs="Arial"/>
          <w:b/>
          <w:color w:val="000000" w:themeColor="text1"/>
          <w:sz w:val="20"/>
          <w:szCs w:val="20"/>
          <w:rPrChange w:id="133" w:author="Michael Schneider" w:date="2017-03-19T14:10:00Z">
            <w:rPr>
              <w:ins w:id="134" w:author="Michael Schneider" w:date="2016-10-30T17:24:00Z"/>
              <w:rFonts w:ascii="Arial" w:hAnsi="Arial" w:cs="Arial"/>
              <w:b/>
              <w:sz w:val="20"/>
              <w:szCs w:val="20"/>
            </w:rPr>
          </w:rPrChange>
        </w:rPr>
        <w:pPrChange w:id="135" w:author="Michael Schneider" w:date="2017-03-19T14:0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36" w:author="Michael Schneider" w:date="2017-03-19T14:09:00Z">
        <w:r w:rsidRPr="0056108E">
          <w:rPr>
            <w:rFonts w:ascii="Arial" w:hAnsi="Arial" w:cs="Arial"/>
            <w:b/>
            <w:color w:val="000000" w:themeColor="text1"/>
            <w:sz w:val="20"/>
            <w:szCs w:val="20"/>
            <w:rPrChange w:id="137" w:author="Michael Schneider" w:date="2017-03-19T14:10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Keine Matrix =&gt; Zuordnung von Liste an Schlüsseln eines Typs zu Räumen</w:t>
        </w:r>
      </w:ins>
    </w:p>
    <w:p w:rsidR="00584700" w:rsidRDefault="00584700">
      <w:pPr>
        <w:pStyle w:val="Listenabsatz"/>
        <w:numPr>
          <w:ilvl w:val="0"/>
          <w:numId w:val="16"/>
        </w:numPr>
        <w:jc w:val="both"/>
        <w:rPr>
          <w:ins w:id="138" w:author="Michael Schneider" w:date="2016-10-30T17:27:00Z"/>
          <w:rFonts w:ascii="Arial" w:hAnsi="Arial" w:cs="Arial"/>
          <w:b/>
          <w:sz w:val="20"/>
          <w:szCs w:val="20"/>
        </w:rPr>
        <w:pPrChange w:id="139" w:author="Michael Schneider" w:date="2016-10-30T17:2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40" w:author="Michael Schneider" w:date="2016-10-30T17:25:00Z">
        <w:r>
          <w:rPr>
            <w:rFonts w:ascii="Arial" w:hAnsi="Arial" w:cs="Arial"/>
            <w:b/>
            <w:sz w:val="20"/>
            <w:szCs w:val="20"/>
          </w:rPr>
          <w:t>TODO (BASIS): Anzeige Schlüssel bei Berechtigungserfassung welche in der Matrix zugeordnet wurden und aktiv sind.</w:t>
        </w:r>
      </w:ins>
    </w:p>
    <w:p w:rsidR="00584700" w:rsidRDefault="00584700">
      <w:pPr>
        <w:pStyle w:val="Listenabsatz"/>
        <w:numPr>
          <w:ilvl w:val="0"/>
          <w:numId w:val="16"/>
        </w:numPr>
        <w:jc w:val="both"/>
        <w:rPr>
          <w:ins w:id="141" w:author="Michael Schneider" w:date="2016-10-30T17:31:00Z"/>
          <w:rFonts w:ascii="Arial" w:hAnsi="Arial" w:cs="Arial"/>
          <w:b/>
          <w:sz w:val="20"/>
          <w:szCs w:val="20"/>
        </w:rPr>
        <w:pPrChange w:id="142" w:author="Michael Schneider" w:date="2016-10-30T17:2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43" w:author="Michael Schneider" w:date="2016-10-30T17:27:00Z">
        <w:r>
          <w:rPr>
            <w:rFonts w:ascii="Arial" w:hAnsi="Arial" w:cs="Arial"/>
            <w:b/>
            <w:sz w:val="20"/>
            <w:szCs w:val="20"/>
          </w:rPr>
          <w:t xml:space="preserve">TODO (BASIS): Unterscheidung Personalisierte/nicht personalisierte Zutrittsmittel (z.B. </w:t>
        </w:r>
        <w:proofErr w:type="spellStart"/>
        <w:r>
          <w:rPr>
            <w:rFonts w:ascii="Arial" w:hAnsi="Arial" w:cs="Arial"/>
            <w:b/>
            <w:sz w:val="20"/>
            <w:szCs w:val="20"/>
          </w:rPr>
          <w:t>Badge</w:t>
        </w:r>
        <w:proofErr w:type="spellEnd"/>
        <w:r>
          <w:rPr>
            <w:rFonts w:ascii="Arial" w:hAnsi="Arial" w:cs="Arial"/>
            <w:b/>
            <w:sz w:val="20"/>
            <w:szCs w:val="20"/>
          </w:rPr>
          <w:t xml:space="preserve"> / Token)</w:t>
        </w:r>
      </w:ins>
      <w:ins w:id="144" w:author="Michael Schneider" w:date="2016-10-30T17:28:00Z">
        <w:r>
          <w:rPr>
            <w:rFonts w:ascii="Arial" w:hAnsi="Arial" w:cs="Arial"/>
            <w:b/>
            <w:sz w:val="20"/>
            <w:szCs w:val="20"/>
          </w:rPr>
          <w:t xml:space="preserve"> und Zuordnung zu Mitarbeiter bei Erfassung.</w:t>
        </w:r>
      </w:ins>
    </w:p>
    <w:p w:rsidR="00E116BD" w:rsidRDefault="00E116BD">
      <w:pPr>
        <w:pStyle w:val="Listenabsatz"/>
        <w:numPr>
          <w:ilvl w:val="0"/>
          <w:numId w:val="16"/>
        </w:numPr>
        <w:jc w:val="both"/>
        <w:rPr>
          <w:ins w:id="145" w:author="Michael Schneider" w:date="2016-10-30T18:17:00Z"/>
          <w:rFonts w:ascii="Arial" w:hAnsi="Arial" w:cs="Arial"/>
          <w:b/>
          <w:sz w:val="20"/>
          <w:szCs w:val="20"/>
        </w:rPr>
        <w:pPrChange w:id="146" w:author="Michael Schneider" w:date="2016-10-30T17:2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47" w:author="Michael Schneider" w:date="2016-10-30T17:32:00Z">
        <w:r>
          <w:rPr>
            <w:rFonts w:ascii="Arial" w:hAnsi="Arial" w:cs="Arial"/>
            <w:b/>
            <w:sz w:val="20"/>
            <w:szCs w:val="20"/>
          </w:rPr>
          <w:t xml:space="preserve">TODO (BASIS): </w:t>
        </w:r>
      </w:ins>
      <w:ins w:id="148" w:author="Michael Schneider" w:date="2016-10-30T17:31:00Z">
        <w:r>
          <w:rPr>
            <w:rFonts w:ascii="Arial" w:hAnsi="Arial" w:cs="Arial"/>
            <w:b/>
            <w:sz w:val="20"/>
            <w:szCs w:val="20"/>
          </w:rPr>
          <w:t>Gültigkeit für Zutrittsmittel (Wochentag, Uhrzeit)</w:t>
        </w:r>
      </w:ins>
    </w:p>
    <w:p w:rsidR="002C50DE" w:rsidRDefault="002C50DE">
      <w:pPr>
        <w:pStyle w:val="Listenabsatz"/>
        <w:numPr>
          <w:ilvl w:val="0"/>
          <w:numId w:val="16"/>
        </w:numPr>
        <w:jc w:val="both"/>
        <w:rPr>
          <w:ins w:id="149" w:author="Michael Schneider" w:date="2016-10-30T17:46:00Z"/>
          <w:rFonts w:ascii="Arial" w:hAnsi="Arial" w:cs="Arial"/>
          <w:b/>
          <w:sz w:val="20"/>
          <w:szCs w:val="20"/>
        </w:rPr>
        <w:pPrChange w:id="150" w:author="Michael Schneider" w:date="2016-10-30T17:24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51" w:author="Michael Schneider" w:date="2016-10-30T18:17:00Z">
        <w:r>
          <w:rPr>
            <w:rFonts w:ascii="Arial" w:hAnsi="Arial" w:cs="Arial"/>
            <w:b/>
            <w:sz w:val="20"/>
            <w:szCs w:val="20"/>
          </w:rPr>
          <w:t>Gruppierung der Menüpunkte Tresor, Raum, Zutrittsmittel, Zutrittsmittelstatus und Zuordnung zu Zugang</w:t>
        </w:r>
      </w:ins>
    </w:p>
    <w:p w:rsidR="00515668" w:rsidRDefault="00515668">
      <w:pPr>
        <w:pStyle w:val="Listenabsatz"/>
        <w:ind w:left="1080"/>
        <w:jc w:val="both"/>
        <w:rPr>
          <w:rFonts w:ascii="Arial" w:hAnsi="Arial" w:cs="Arial"/>
          <w:b/>
          <w:sz w:val="20"/>
          <w:szCs w:val="20"/>
        </w:rPr>
        <w:pPrChange w:id="152" w:author="Michael Schneider" w:date="2016-10-30T17:46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515668" w:rsidRDefault="008A45F9">
      <w:pPr>
        <w:pStyle w:val="Listenabsatz"/>
        <w:numPr>
          <w:ilvl w:val="0"/>
          <w:numId w:val="13"/>
        </w:numPr>
        <w:jc w:val="both"/>
        <w:rPr>
          <w:ins w:id="153" w:author="Michael Schneider" w:date="2016-10-30T17:46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Tresor &amp; Zugangsmittel: Übersicht &amp; Erfassung</w:t>
      </w:r>
    </w:p>
    <w:p w:rsidR="00515668" w:rsidRDefault="00515668">
      <w:pPr>
        <w:pStyle w:val="Listenabsatz"/>
        <w:numPr>
          <w:ilvl w:val="0"/>
          <w:numId w:val="16"/>
        </w:numPr>
        <w:jc w:val="both"/>
        <w:rPr>
          <w:ins w:id="154" w:author="Michael Schneider" w:date="2016-10-30T17:46:00Z"/>
          <w:rFonts w:ascii="Arial" w:hAnsi="Arial" w:cs="Arial"/>
          <w:b/>
          <w:sz w:val="20"/>
          <w:szCs w:val="20"/>
        </w:rPr>
        <w:pPrChange w:id="155" w:author="Michael Schneider" w:date="2016-10-30T17:46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56" w:author="Michael Schneider" w:date="2016-10-30T17:46:00Z">
        <w:r>
          <w:rPr>
            <w:rFonts w:ascii="Arial" w:hAnsi="Arial" w:cs="Arial"/>
            <w:b/>
            <w:sz w:val="20"/>
            <w:szCs w:val="20"/>
          </w:rPr>
          <w:t>Siehe 2.</w:t>
        </w:r>
      </w:ins>
    </w:p>
    <w:p w:rsidR="00515668" w:rsidRPr="00515668" w:rsidRDefault="00515668">
      <w:pPr>
        <w:pStyle w:val="Listenabsatz"/>
        <w:ind w:left="1080"/>
        <w:jc w:val="both"/>
        <w:rPr>
          <w:rFonts w:ascii="Arial" w:hAnsi="Arial" w:cs="Arial"/>
          <w:b/>
          <w:sz w:val="20"/>
          <w:szCs w:val="20"/>
          <w:rPrChange w:id="157" w:author="Michael Schneider" w:date="2016-10-30T17:46:00Z">
            <w:rPr/>
          </w:rPrChange>
        </w:rPr>
        <w:pPrChange w:id="158" w:author="Michael Schneider" w:date="2016-10-30T17:46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786C5E" w:rsidRDefault="006325F4" w:rsidP="006325F4">
      <w:pPr>
        <w:pStyle w:val="Listenabsatz"/>
        <w:numPr>
          <w:ilvl w:val="0"/>
          <w:numId w:val="13"/>
        </w:numPr>
        <w:jc w:val="both"/>
        <w:rPr>
          <w:ins w:id="159" w:author="Michael Schneider" w:date="2016-10-30T18:01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4., 5.) </w:t>
      </w:r>
      <w:r w:rsidR="00786C5E" w:rsidRPr="006325F4">
        <w:rPr>
          <w:rFonts w:ascii="Arial" w:hAnsi="Arial" w:cs="Arial"/>
          <w:b/>
          <w:sz w:val="20"/>
          <w:szCs w:val="20"/>
        </w:rPr>
        <w:t xml:space="preserve">Orte der Datenerhebung, -verarbeitung, -nutzung: Übersicht &amp; </w:t>
      </w:r>
      <w:r w:rsidR="00D74D2D">
        <w:rPr>
          <w:rFonts w:ascii="Arial" w:hAnsi="Arial" w:cs="Arial"/>
          <w:b/>
          <w:sz w:val="20"/>
          <w:szCs w:val="20"/>
        </w:rPr>
        <w:t>Erfassung</w:t>
      </w:r>
      <w:r w:rsidR="00786C5E" w:rsidRPr="006325F4">
        <w:rPr>
          <w:rFonts w:ascii="Arial" w:hAnsi="Arial" w:cs="Arial"/>
          <w:b/>
          <w:sz w:val="20"/>
          <w:szCs w:val="20"/>
        </w:rPr>
        <w:t xml:space="preserve"> (</w:t>
      </w:r>
      <w:r w:rsidR="00786C5E" w:rsidRPr="006325F4">
        <w:rPr>
          <w:rFonts w:ascii="Arial" w:hAnsi="Arial" w:cs="Arial"/>
          <w:sz w:val="20"/>
          <w:szCs w:val="20"/>
        </w:rPr>
        <w:t>Erfassung Externer Datenverarbeitungsorte, wie Home-Office + Adressangabe etc.</w:t>
      </w:r>
      <w:r w:rsidR="00786C5E" w:rsidRPr="006325F4">
        <w:rPr>
          <w:rFonts w:ascii="Arial" w:hAnsi="Arial" w:cs="Arial"/>
          <w:b/>
          <w:sz w:val="20"/>
          <w:szCs w:val="20"/>
        </w:rPr>
        <w:t>)</w:t>
      </w:r>
    </w:p>
    <w:p w:rsidR="006459A7" w:rsidRPr="00A670F3" w:rsidRDefault="006459A7">
      <w:pPr>
        <w:pStyle w:val="Listenabsatz"/>
        <w:numPr>
          <w:ilvl w:val="0"/>
          <w:numId w:val="16"/>
        </w:numPr>
        <w:jc w:val="both"/>
        <w:rPr>
          <w:ins w:id="160" w:author="Michael Schneider" w:date="2016-10-30T18:03:00Z"/>
          <w:rFonts w:ascii="Arial" w:hAnsi="Arial" w:cs="Arial"/>
          <w:b/>
          <w:color w:val="000000" w:themeColor="text1"/>
          <w:sz w:val="20"/>
          <w:szCs w:val="20"/>
          <w:rPrChange w:id="161" w:author="Michael Schneider" w:date="2017-03-19T14:12:00Z">
            <w:rPr>
              <w:ins w:id="162" w:author="Michael Schneider" w:date="2016-10-30T18:03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163" w:author="Michael Schneider" w:date="2016-10-30T18:01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64" w:author="Michael Schneider" w:date="2016-10-30T18:01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65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TODO (BASIS): </w:t>
        </w:r>
      </w:ins>
      <w:ins w:id="166" w:author="Michael Schneider" w:date="2016-10-30T18:05:00Z">
        <w:r w:rsidR="008743BE"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67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Zusätzliches</w:t>
        </w:r>
      </w:ins>
      <w:ins w:id="168" w:author="Michael Schneider" w:date="2016-10-30T18:01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69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Merkmal „</w:t>
        </w:r>
        <w:r w:rsidR="008743BE"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70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Privat</w:t>
        </w:r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71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eigentum“ für </w:t>
        </w:r>
      </w:ins>
      <w:ins w:id="172" w:author="Michael Schneider" w:date="2016-10-30T18:06:00Z">
        <w:r w:rsidR="008743BE"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73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IT-</w:t>
        </w:r>
      </w:ins>
      <w:ins w:id="174" w:author="Michael Schneider" w:date="2016-10-30T18:02:00Z">
        <w:r w:rsidR="008743BE"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75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Hardware</w:t>
        </w:r>
      </w:ins>
    </w:p>
    <w:p w:rsidR="008743BE" w:rsidRPr="00A670F3" w:rsidRDefault="008743BE">
      <w:pPr>
        <w:pStyle w:val="Listenabsatz"/>
        <w:numPr>
          <w:ilvl w:val="0"/>
          <w:numId w:val="16"/>
        </w:numPr>
        <w:jc w:val="both"/>
        <w:rPr>
          <w:ins w:id="176" w:author="Michael Schneider" w:date="2016-10-30T18:02:00Z"/>
          <w:rFonts w:ascii="Arial" w:hAnsi="Arial" w:cs="Arial"/>
          <w:b/>
          <w:color w:val="000000" w:themeColor="text1"/>
          <w:sz w:val="20"/>
          <w:szCs w:val="20"/>
          <w:rPrChange w:id="177" w:author="Michael Schneider" w:date="2017-03-19T14:12:00Z">
            <w:rPr>
              <w:ins w:id="178" w:author="Michael Schneider" w:date="2016-10-30T18:02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179" w:author="Michael Schneider" w:date="2016-10-30T18:01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80" w:author="Michael Schneider" w:date="2016-10-30T18:03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81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TODO (BASIS): Wenn privat, dann </w:t>
        </w:r>
      </w:ins>
      <w:ins w:id="182" w:author="Michael Schneider" w:date="2016-10-30T18:04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83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zusätzliche</w:t>
        </w:r>
      </w:ins>
      <w:ins w:id="184" w:author="Michael Schneider" w:date="2016-10-30T18:03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85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Merkmal</w:t>
        </w:r>
      </w:ins>
      <w:ins w:id="186" w:author="Michael Schneider" w:date="2016-10-30T18:04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87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e</w:t>
        </w:r>
      </w:ins>
      <w:ins w:id="188" w:author="Michael Schneider" w:date="2016-10-30T18:03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89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„Einwilligung zur Fernlöschung“ in IT-Hardware-Erfassung</w:t>
        </w:r>
      </w:ins>
      <w:ins w:id="190" w:author="Michael Schneider" w:date="2016-10-30T18:04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91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und „Separater Datencontainer“</w:t>
        </w:r>
      </w:ins>
    </w:p>
    <w:p w:rsidR="008743BE" w:rsidRPr="00A670F3" w:rsidRDefault="008743BE">
      <w:pPr>
        <w:pStyle w:val="Listenabsatz"/>
        <w:numPr>
          <w:ilvl w:val="0"/>
          <w:numId w:val="16"/>
        </w:numPr>
        <w:jc w:val="both"/>
        <w:rPr>
          <w:ins w:id="192" w:author="Michael Schneider" w:date="2016-10-30T18:02:00Z"/>
          <w:rFonts w:ascii="Arial" w:hAnsi="Arial" w:cs="Arial"/>
          <w:b/>
          <w:color w:val="000000" w:themeColor="text1"/>
          <w:sz w:val="20"/>
          <w:szCs w:val="20"/>
          <w:rPrChange w:id="193" w:author="Michael Schneider" w:date="2017-03-19T14:12:00Z">
            <w:rPr>
              <w:ins w:id="194" w:author="Michael Schneider" w:date="2016-10-30T18:02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195" w:author="Michael Schneider" w:date="2016-10-30T18:01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196" w:author="Michael Schneider" w:date="2016-10-30T18:02:00Z">
        <w:r w:rsidRPr="00A670F3">
          <w:rPr>
            <w:rFonts w:ascii="Arial" w:hAnsi="Arial" w:cs="Arial"/>
            <w:b/>
            <w:color w:val="000000" w:themeColor="text1"/>
            <w:sz w:val="20"/>
            <w:szCs w:val="20"/>
            <w:rPrChange w:id="197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TODO (BASIS): In „Berechtigungen“ -&gt; Trennung in Erfassung und Darstellung zwischen Private und Unternehmenseigene Hardware</w:t>
        </w:r>
      </w:ins>
    </w:p>
    <w:p w:rsidR="008743BE" w:rsidRDefault="008743BE">
      <w:pPr>
        <w:pStyle w:val="Listenabsatz"/>
        <w:numPr>
          <w:ilvl w:val="0"/>
          <w:numId w:val="16"/>
        </w:numPr>
        <w:jc w:val="both"/>
        <w:rPr>
          <w:ins w:id="198" w:author="Michael Schneider" w:date="2016-10-30T18:10:00Z"/>
          <w:rFonts w:ascii="Arial" w:hAnsi="Arial" w:cs="Arial"/>
          <w:b/>
          <w:sz w:val="20"/>
          <w:szCs w:val="20"/>
        </w:rPr>
        <w:pPrChange w:id="199" w:author="Michael Schneider" w:date="2016-10-30T18:10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00" w:author="Michael Schneider" w:date="2016-10-30T18:10:00Z">
        <w:r>
          <w:rPr>
            <w:rFonts w:ascii="Arial" w:hAnsi="Arial" w:cs="Arial"/>
            <w:b/>
            <w:sz w:val="20"/>
            <w:szCs w:val="20"/>
          </w:rPr>
          <w:t>TODO (BASIS): IN Berechtigungen: Umbenennen IT-Hardware in „Firmen-Hardware“</w:t>
        </w:r>
      </w:ins>
    </w:p>
    <w:p w:rsidR="008743BE" w:rsidRDefault="008743BE">
      <w:pPr>
        <w:pStyle w:val="Listenabsatz"/>
        <w:numPr>
          <w:ilvl w:val="0"/>
          <w:numId w:val="16"/>
        </w:numPr>
        <w:jc w:val="both"/>
        <w:rPr>
          <w:ins w:id="201" w:author="Michael Schneider" w:date="2016-10-30T18:14:00Z"/>
          <w:rFonts w:ascii="Arial" w:hAnsi="Arial" w:cs="Arial"/>
          <w:b/>
          <w:sz w:val="20"/>
          <w:szCs w:val="20"/>
        </w:rPr>
        <w:pPrChange w:id="202" w:author="Michael Schneider" w:date="2016-10-30T18:10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03" w:author="Michael Schneider" w:date="2016-10-30T18:10:00Z">
        <w:r>
          <w:rPr>
            <w:rFonts w:ascii="Arial" w:hAnsi="Arial" w:cs="Arial"/>
            <w:b/>
            <w:sz w:val="20"/>
            <w:szCs w:val="20"/>
          </w:rPr>
          <w:t>Neue Gruppe „Privathardware“ (IMAEI, Mac-</w:t>
        </w:r>
      </w:ins>
      <w:ins w:id="204" w:author="Michael Schneider" w:date="2016-10-30T18:11:00Z">
        <w:r>
          <w:rPr>
            <w:rFonts w:ascii="Arial" w:hAnsi="Arial" w:cs="Arial"/>
            <w:b/>
            <w:sz w:val="20"/>
            <w:szCs w:val="20"/>
          </w:rPr>
          <w:t>Adresse etc., MDM, Einwilligung und Datencontainer</w:t>
        </w:r>
      </w:ins>
      <w:ins w:id="205" w:author="Michael Schneider" w:date="2016-10-30T18:12:00Z">
        <w:r>
          <w:rPr>
            <w:rFonts w:ascii="Arial" w:hAnsi="Arial" w:cs="Arial"/>
            <w:b/>
            <w:sz w:val="20"/>
            <w:szCs w:val="20"/>
          </w:rPr>
          <w:t>, Löschung Dienstdatencontainer</w:t>
        </w:r>
      </w:ins>
      <w:ins w:id="206" w:author="Michael Schneider" w:date="2016-10-30T18:11:00Z">
        <w:r>
          <w:rPr>
            <w:rFonts w:ascii="Arial" w:hAnsi="Arial" w:cs="Arial"/>
            <w:b/>
            <w:sz w:val="20"/>
            <w:szCs w:val="20"/>
          </w:rPr>
          <w:t>)</w:t>
        </w:r>
      </w:ins>
    </w:p>
    <w:p w:rsidR="002C50DE" w:rsidRDefault="002C50DE">
      <w:pPr>
        <w:pStyle w:val="Listenabsatz"/>
        <w:numPr>
          <w:ilvl w:val="0"/>
          <w:numId w:val="16"/>
        </w:numPr>
        <w:jc w:val="both"/>
        <w:rPr>
          <w:ins w:id="207" w:author="Michael Schneider" w:date="2016-10-30T18:16:00Z"/>
          <w:rFonts w:ascii="Arial" w:hAnsi="Arial" w:cs="Arial"/>
          <w:b/>
          <w:sz w:val="20"/>
          <w:szCs w:val="20"/>
        </w:rPr>
        <w:pPrChange w:id="208" w:author="Michael Schneider" w:date="2016-10-30T18:10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09" w:author="Michael Schneider" w:date="2016-10-30T18:14:00Z">
        <w:r>
          <w:rPr>
            <w:rFonts w:ascii="Arial" w:hAnsi="Arial" w:cs="Arial"/>
            <w:b/>
            <w:sz w:val="20"/>
            <w:szCs w:val="20"/>
          </w:rPr>
          <w:t>TODO (BASIS): Trennung Fernzugriff in Home-Office und Remote-Zugriff</w:t>
        </w:r>
      </w:ins>
    </w:p>
    <w:p w:rsidR="002C50DE" w:rsidRDefault="002C50DE">
      <w:pPr>
        <w:pStyle w:val="Listenabsatz"/>
        <w:ind w:left="1080"/>
        <w:jc w:val="both"/>
        <w:rPr>
          <w:ins w:id="210" w:author="Michael Schneider" w:date="2016-10-30T19:07:00Z"/>
          <w:rFonts w:ascii="Arial" w:hAnsi="Arial" w:cs="Arial"/>
          <w:b/>
          <w:sz w:val="20"/>
          <w:szCs w:val="20"/>
        </w:rPr>
        <w:pPrChange w:id="211" w:author="Michael Schneider" w:date="2016-10-30T18:16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0759DD" w:rsidRPr="008743BE" w:rsidRDefault="000759DD">
      <w:pPr>
        <w:pStyle w:val="Listenabsatz"/>
        <w:ind w:left="1080"/>
        <w:jc w:val="both"/>
        <w:rPr>
          <w:rFonts w:ascii="Arial" w:hAnsi="Arial" w:cs="Arial"/>
          <w:b/>
          <w:sz w:val="20"/>
          <w:szCs w:val="20"/>
          <w:rPrChange w:id="212" w:author="Michael Schneider" w:date="2016-10-30T18:10:00Z">
            <w:rPr/>
          </w:rPrChange>
        </w:rPr>
        <w:pPrChange w:id="213" w:author="Michael Schneider" w:date="2016-10-30T18:16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5914A2" w:rsidRDefault="006325F4" w:rsidP="006325F4">
      <w:pPr>
        <w:pStyle w:val="Listenabsatz"/>
        <w:numPr>
          <w:ilvl w:val="0"/>
          <w:numId w:val="13"/>
        </w:numPr>
        <w:jc w:val="both"/>
        <w:rPr>
          <w:ins w:id="214" w:author="Michael Schneider" w:date="2016-10-30T19:07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3., 5.) </w:t>
      </w:r>
      <w:r w:rsidR="005914A2" w:rsidRPr="006325F4">
        <w:rPr>
          <w:rFonts w:ascii="Arial" w:hAnsi="Arial" w:cs="Arial"/>
          <w:b/>
          <w:sz w:val="20"/>
          <w:szCs w:val="20"/>
        </w:rPr>
        <w:t>Datenarten</w:t>
      </w:r>
      <w:r w:rsidR="002422C8">
        <w:rPr>
          <w:rFonts w:ascii="Arial" w:hAnsi="Arial" w:cs="Arial"/>
          <w:b/>
          <w:sz w:val="20"/>
          <w:szCs w:val="20"/>
        </w:rPr>
        <w:t xml:space="preserve"> &amp; Ressourcen</w:t>
      </w:r>
      <w:r w:rsidR="005455CF" w:rsidRPr="006325F4">
        <w:rPr>
          <w:rFonts w:ascii="Arial" w:hAnsi="Arial" w:cs="Arial"/>
          <w:b/>
          <w:sz w:val="20"/>
          <w:szCs w:val="20"/>
        </w:rPr>
        <w:t xml:space="preserve">: Übersicht &amp; </w:t>
      </w:r>
      <w:r w:rsidR="00D74D2D">
        <w:rPr>
          <w:rFonts w:ascii="Arial" w:hAnsi="Arial" w:cs="Arial"/>
          <w:b/>
          <w:sz w:val="20"/>
          <w:szCs w:val="20"/>
        </w:rPr>
        <w:t>Erfassung</w:t>
      </w:r>
    </w:p>
    <w:p w:rsidR="000759DD" w:rsidRPr="00A670F3" w:rsidRDefault="00A670F3">
      <w:pPr>
        <w:pStyle w:val="Listenabsatz"/>
        <w:numPr>
          <w:ilvl w:val="0"/>
          <w:numId w:val="16"/>
        </w:numPr>
        <w:jc w:val="both"/>
        <w:rPr>
          <w:ins w:id="215" w:author="Michael Schneider" w:date="2016-10-30T19:45:00Z"/>
          <w:rFonts w:ascii="Arial" w:hAnsi="Arial" w:cs="Arial"/>
          <w:b/>
          <w:color w:val="00B050"/>
          <w:sz w:val="20"/>
          <w:szCs w:val="20"/>
          <w:rPrChange w:id="216" w:author="Michael Schneider" w:date="2017-03-19T14:12:00Z">
            <w:rPr>
              <w:ins w:id="217" w:author="Michael Schneider" w:date="2016-10-30T19:45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218" w:author="Michael Schneider" w:date="2016-10-30T19:07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19" w:author="Michael Schneider" w:date="2017-03-19T14:12:00Z">
        <w:r w:rsidRPr="00A670F3">
          <w:rPr>
            <w:rFonts w:ascii="Arial" w:hAnsi="Arial" w:cs="Arial"/>
            <w:b/>
            <w:color w:val="00B050"/>
            <w:sz w:val="20"/>
            <w:szCs w:val="20"/>
            <w:rPrChange w:id="220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DONE</w:t>
        </w:r>
      </w:ins>
      <w:ins w:id="221" w:author="Michael Schneider" w:date="2016-10-30T19:07:00Z">
        <w:r w:rsidR="00590C63" w:rsidRPr="00A670F3">
          <w:rPr>
            <w:rFonts w:ascii="Arial" w:hAnsi="Arial" w:cs="Arial"/>
            <w:b/>
            <w:color w:val="00B050"/>
            <w:sz w:val="20"/>
            <w:szCs w:val="20"/>
            <w:rPrChange w:id="222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(BASIS): </w:t>
        </w:r>
      </w:ins>
      <w:ins w:id="223" w:author="Michael Schneider" w:date="2016-10-30T19:08:00Z">
        <w:r w:rsidR="00590C63" w:rsidRPr="00A670F3">
          <w:rPr>
            <w:rFonts w:ascii="Arial" w:hAnsi="Arial" w:cs="Arial"/>
            <w:b/>
            <w:color w:val="00B050"/>
            <w:sz w:val="20"/>
            <w:szCs w:val="20"/>
            <w:rPrChange w:id="224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Zusätzliches</w:t>
        </w:r>
      </w:ins>
      <w:ins w:id="225" w:author="Michael Schneider" w:date="2016-10-30T19:07:00Z">
        <w:r w:rsidR="00590C63" w:rsidRPr="00A670F3">
          <w:rPr>
            <w:rFonts w:ascii="Arial" w:hAnsi="Arial" w:cs="Arial"/>
            <w:b/>
            <w:color w:val="00B050"/>
            <w:sz w:val="20"/>
            <w:szCs w:val="20"/>
            <w:rPrChange w:id="226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Merkmal „Land“ für Ressource</w:t>
        </w:r>
      </w:ins>
    </w:p>
    <w:p w:rsidR="00116AF9" w:rsidRPr="00A670F3" w:rsidRDefault="00A670F3">
      <w:pPr>
        <w:pStyle w:val="Listenabsatz"/>
        <w:numPr>
          <w:ilvl w:val="0"/>
          <w:numId w:val="16"/>
        </w:numPr>
        <w:jc w:val="both"/>
        <w:rPr>
          <w:ins w:id="227" w:author="Michael Schneider" w:date="2016-10-30T19:48:00Z"/>
          <w:rFonts w:ascii="Arial" w:hAnsi="Arial" w:cs="Arial"/>
          <w:b/>
          <w:color w:val="00B050"/>
          <w:sz w:val="20"/>
          <w:szCs w:val="20"/>
          <w:rPrChange w:id="228" w:author="Michael Schneider" w:date="2017-03-19T14:12:00Z">
            <w:rPr>
              <w:ins w:id="229" w:author="Michael Schneider" w:date="2016-10-30T19:48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230" w:author="Michael Schneider" w:date="2016-10-30T19:07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31" w:author="Michael Schneider" w:date="2017-03-19T14:12:00Z">
        <w:r w:rsidRPr="00A670F3">
          <w:rPr>
            <w:rFonts w:ascii="Arial" w:hAnsi="Arial" w:cs="Arial"/>
            <w:b/>
            <w:color w:val="00B050"/>
            <w:sz w:val="20"/>
            <w:szCs w:val="20"/>
            <w:rPrChange w:id="232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DONE</w:t>
        </w:r>
      </w:ins>
      <w:ins w:id="233" w:author="Michael Schneider" w:date="2016-10-30T19:45:00Z">
        <w:r w:rsidR="00116AF9" w:rsidRPr="00A670F3">
          <w:rPr>
            <w:rFonts w:ascii="Arial" w:hAnsi="Arial" w:cs="Arial"/>
            <w:b/>
            <w:color w:val="00B050"/>
            <w:sz w:val="20"/>
            <w:szCs w:val="20"/>
            <w:rPrChange w:id="234" w:author="Michael Schneider" w:date="2017-03-19T14:12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(BASIS): Definition „Hardware“ vs. Software über Ressourcenart =&gt; Wegfall der „IT-Hardware“</w:t>
        </w:r>
      </w:ins>
    </w:p>
    <w:p w:rsidR="00116AF9" w:rsidRPr="00A670F3" w:rsidRDefault="00A670F3">
      <w:pPr>
        <w:pStyle w:val="Listenabsatz"/>
        <w:numPr>
          <w:ilvl w:val="0"/>
          <w:numId w:val="16"/>
        </w:numPr>
        <w:jc w:val="both"/>
        <w:rPr>
          <w:ins w:id="235" w:author="Michael Schneider" w:date="2016-10-30T19:48:00Z"/>
          <w:rFonts w:ascii="Arial" w:hAnsi="Arial" w:cs="Arial"/>
          <w:b/>
          <w:color w:val="00B050"/>
          <w:sz w:val="20"/>
          <w:szCs w:val="20"/>
          <w:rPrChange w:id="236" w:author="Michael Schneider" w:date="2017-03-19T14:13:00Z">
            <w:rPr>
              <w:ins w:id="237" w:author="Michael Schneider" w:date="2016-10-30T19:48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238" w:author="Michael Schneider" w:date="2016-10-30T19:07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39" w:author="Michael Schneider" w:date="2017-03-19T14:13:00Z">
        <w:r w:rsidRPr="00A670F3">
          <w:rPr>
            <w:rFonts w:ascii="Arial" w:hAnsi="Arial" w:cs="Arial"/>
            <w:b/>
            <w:color w:val="00B050"/>
            <w:sz w:val="20"/>
            <w:szCs w:val="20"/>
            <w:rPrChange w:id="240" w:author="Michael Schneider" w:date="2017-03-19T14:13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DONE</w:t>
        </w:r>
      </w:ins>
      <w:ins w:id="241" w:author="Michael Schneider" w:date="2016-10-30T19:48:00Z">
        <w:r w:rsidR="00116AF9" w:rsidRPr="00A670F3">
          <w:rPr>
            <w:rFonts w:ascii="Arial" w:hAnsi="Arial" w:cs="Arial"/>
            <w:b/>
            <w:color w:val="00B050"/>
            <w:sz w:val="20"/>
            <w:szCs w:val="20"/>
            <w:rPrChange w:id="242" w:author="Michael Schneider" w:date="2017-03-19T14:13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(BASIS): Zusätzliches Merkmal „Mobile Device Management“ </w:t>
        </w:r>
      </w:ins>
    </w:p>
    <w:p w:rsidR="00DB40F1" w:rsidRPr="00A670F3" w:rsidRDefault="00A670F3">
      <w:pPr>
        <w:pStyle w:val="Listenabsatz"/>
        <w:numPr>
          <w:ilvl w:val="0"/>
          <w:numId w:val="16"/>
        </w:numPr>
        <w:jc w:val="both"/>
        <w:rPr>
          <w:ins w:id="243" w:author="Michael Schneider" w:date="2016-10-30T19:48:00Z"/>
          <w:rFonts w:ascii="Arial" w:hAnsi="Arial" w:cs="Arial"/>
          <w:b/>
          <w:color w:val="00B050"/>
          <w:sz w:val="20"/>
          <w:szCs w:val="20"/>
          <w:rPrChange w:id="244" w:author="Michael Schneider" w:date="2017-03-19T14:13:00Z">
            <w:rPr>
              <w:ins w:id="245" w:author="Michael Schneider" w:date="2016-10-30T19:48:00Z"/>
              <w:rFonts w:ascii="Arial" w:hAnsi="Arial" w:cs="Arial"/>
              <w:b/>
              <w:color w:val="FF0000"/>
              <w:sz w:val="20"/>
              <w:szCs w:val="20"/>
            </w:rPr>
          </w:rPrChange>
        </w:rPr>
        <w:pPrChange w:id="246" w:author="Michael Schneider" w:date="2016-10-30T19:07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47" w:author="Michael Schneider" w:date="2017-03-19T14:13:00Z">
        <w:r w:rsidRPr="00A670F3">
          <w:rPr>
            <w:rFonts w:ascii="Arial" w:hAnsi="Arial" w:cs="Arial"/>
            <w:b/>
            <w:color w:val="00B050"/>
            <w:sz w:val="20"/>
            <w:szCs w:val="20"/>
            <w:rPrChange w:id="248" w:author="Michael Schneider" w:date="2017-03-19T14:13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>DONE</w:t>
        </w:r>
      </w:ins>
      <w:ins w:id="249" w:author="Michael Schneider" w:date="2016-10-30T19:48:00Z">
        <w:r w:rsidR="00DB40F1" w:rsidRPr="00A670F3">
          <w:rPr>
            <w:rFonts w:ascii="Arial" w:hAnsi="Arial" w:cs="Arial"/>
            <w:b/>
            <w:color w:val="00B050"/>
            <w:sz w:val="20"/>
            <w:szCs w:val="20"/>
            <w:rPrChange w:id="250" w:author="Michael Schneider" w:date="2017-03-19T14:13:00Z">
              <w:rPr>
                <w:rFonts w:ascii="Arial" w:hAnsi="Arial" w:cs="Arial"/>
                <w:b/>
                <w:color w:val="FF0000"/>
                <w:sz w:val="20"/>
                <w:szCs w:val="20"/>
              </w:rPr>
            </w:rPrChange>
          </w:rPr>
          <w:t xml:space="preserve"> (BASIS): Verwendungszweck</w:t>
        </w:r>
      </w:ins>
    </w:p>
    <w:p w:rsidR="002C50DE" w:rsidRPr="006325F4" w:rsidRDefault="002C50DE">
      <w:pPr>
        <w:pStyle w:val="Listenabsatz"/>
        <w:jc w:val="both"/>
        <w:rPr>
          <w:rFonts w:ascii="Arial" w:hAnsi="Arial" w:cs="Arial"/>
          <w:b/>
          <w:sz w:val="20"/>
          <w:szCs w:val="20"/>
        </w:rPr>
        <w:pPrChange w:id="251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5455CF" w:rsidRDefault="006325F4" w:rsidP="006325F4">
      <w:pPr>
        <w:pStyle w:val="Listenabsatz"/>
        <w:numPr>
          <w:ilvl w:val="0"/>
          <w:numId w:val="13"/>
        </w:numPr>
        <w:jc w:val="both"/>
        <w:rPr>
          <w:ins w:id="252" w:author="Michael Schneider" w:date="2016-10-30T18:22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3., 4.) </w:t>
      </w:r>
      <w:r w:rsidR="005455CF" w:rsidRPr="006325F4">
        <w:rPr>
          <w:rFonts w:ascii="Arial" w:hAnsi="Arial" w:cs="Arial"/>
          <w:b/>
          <w:sz w:val="20"/>
          <w:szCs w:val="20"/>
        </w:rPr>
        <w:t xml:space="preserve">IT-Strukturen: Übersicht &amp; </w:t>
      </w:r>
      <w:r w:rsidR="00D74D2D">
        <w:rPr>
          <w:rFonts w:ascii="Arial" w:hAnsi="Arial" w:cs="Arial"/>
          <w:b/>
          <w:sz w:val="20"/>
          <w:szCs w:val="20"/>
        </w:rPr>
        <w:t>Erfassung</w:t>
      </w:r>
    </w:p>
    <w:p w:rsidR="002C50DE" w:rsidRPr="002C50DE" w:rsidRDefault="002C50DE">
      <w:pPr>
        <w:pStyle w:val="Listenabsatz"/>
        <w:rPr>
          <w:ins w:id="253" w:author="Michael Schneider" w:date="2016-10-30T18:22:00Z"/>
          <w:rFonts w:ascii="Arial" w:hAnsi="Arial" w:cs="Arial"/>
          <w:b/>
          <w:sz w:val="20"/>
          <w:szCs w:val="20"/>
          <w:rPrChange w:id="254" w:author="Michael Schneider" w:date="2016-10-30T18:22:00Z">
            <w:rPr>
              <w:ins w:id="255" w:author="Michael Schneider" w:date="2016-10-30T18:22:00Z"/>
            </w:rPr>
          </w:rPrChange>
        </w:rPr>
        <w:pPrChange w:id="256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2C50DE" w:rsidRPr="006325F4" w:rsidDel="002C50DE" w:rsidRDefault="002C50DE">
      <w:pPr>
        <w:pStyle w:val="Listenabsatz"/>
        <w:jc w:val="both"/>
        <w:rPr>
          <w:del w:id="257" w:author="Michael Schneider" w:date="2016-10-30T18:22:00Z"/>
          <w:rFonts w:ascii="Arial" w:hAnsi="Arial" w:cs="Arial"/>
          <w:b/>
          <w:sz w:val="20"/>
          <w:szCs w:val="20"/>
        </w:rPr>
        <w:pPrChange w:id="258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5455CF" w:rsidRDefault="0050240D" w:rsidP="006325F4">
      <w:pPr>
        <w:pStyle w:val="Listenabsatz"/>
        <w:numPr>
          <w:ilvl w:val="0"/>
          <w:numId w:val="13"/>
        </w:numPr>
        <w:jc w:val="both"/>
        <w:rPr>
          <w:ins w:id="259" w:author="Michael Schneider" w:date="2016-10-30T18:22:00Z"/>
          <w:rFonts w:ascii="Arial" w:hAnsi="Arial" w:cs="Arial"/>
          <w:b/>
          <w:sz w:val="20"/>
          <w:szCs w:val="20"/>
        </w:rPr>
      </w:pPr>
      <w:r w:rsidRPr="006325F4">
        <w:rPr>
          <w:rFonts w:ascii="Arial" w:hAnsi="Arial" w:cs="Arial"/>
          <w:b/>
          <w:sz w:val="20"/>
          <w:szCs w:val="20"/>
        </w:rPr>
        <w:t>Fuhrpark</w:t>
      </w:r>
      <w:r w:rsidR="00D74D2D">
        <w:rPr>
          <w:rFonts w:ascii="Arial" w:hAnsi="Arial" w:cs="Arial"/>
          <w:b/>
          <w:sz w:val="20"/>
          <w:szCs w:val="20"/>
        </w:rPr>
        <w:t>: Übersicht &amp; Erfassung</w:t>
      </w:r>
    </w:p>
    <w:p w:rsidR="002C50DE" w:rsidRPr="006325F4" w:rsidRDefault="002C50DE">
      <w:pPr>
        <w:pStyle w:val="Listenabsatz"/>
        <w:jc w:val="both"/>
        <w:rPr>
          <w:rFonts w:ascii="Arial" w:hAnsi="Arial" w:cs="Arial"/>
          <w:b/>
          <w:sz w:val="20"/>
          <w:szCs w:val="20"/>
        </w:rPr>
        <w:pPrChange w:id="260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2C50DE" w:rsidRDefault="009C2612">
      <w:pPr>
        <w:pStyle w:val="Listenabsatz"/>
        <w:numPr>
          <w:ilvl w:val="0"/>
          <w:numId w:val="13"/>
        </w:numPr>
        <w:jc w:val="both"/>
        <w:rPr>
          <w:ins w:id="261" w:author="Michael Schneider" w:date="2016-10-30T18:22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6.) </w:t>
      </w:r>
      <w:r w:rsidR="005455CF" w:rsidRPr="00D74D2D">
        <w:rPr>
          <w:rFonts w:ascii="Arial" w:hAnsi="Arial" w:cs="Arial"/>
          <w:b/>
          <w:sz w:val="20"/>
          <w:szCs w:val="20"/>
        </w:rPr>
        <w:t>Beschäftigte / Personen / Unternehmen / Vertragspartner</w:t>
      </w:r>
      <w:r w:rsidR="00A05254">
        <w:rPr>
          <w:rFonts w:ascii="Arial" w:hAnsi="Arial" w:cs="Arial"/>
          <w:b/>
          <w:sz w:val="20"/>
          <w:szCs w:val="20"/>
        </w:rPr>
        <w:t xml:space="preserve"> &amp; ihr Status</w:t>
      </w:r>
      <w:r w:rsidR="005455CF" w:rsidRPr="00D74D2D">
        <w:rPr>
          <w:rFonts w:ascii="Arial" w:hAnsi="Arial" w:cs="Arial"/>
          <w:b/>
          <w:sz w:val="20"/>
          <w:szCs w:val="20"/>
        </w:rPr>
        <w:t xml:space="preserve">: </w:t>
      </w:r>
      <w:r w:rsidR="00D74D2D" w:rsidRPr="00D74D2D">
        <w:rPr>
          <w:rFonts w:ascii="Arial" w:hAnsi="Arial" w:cs="Arial"/>
          <w:b/>
          <w:sz w:val="20"/>
          <w:szCs w:val="20"/>
        </w:rPr>
        <w:t xml:space="preserve">Übersicht &amp; </w:t>
      </w:r>
      <w:r w:rsidR="005455CF" w:rsidRPr="00D74D2D">
        <w:rPr>
          <w:rFonts w:ascii="Arial" w:hAnsi="Arial" w:cs="Arial"/>
          <w:b/>
          <w:sz w:val="20"/>
          <w:szCs w:val="20"/>
        </w:rPr>
        <w:t>Erfassung</w:t>
      </w:r>
    </w:p>
    <w:p w:rsidR="002C50DE" w:rsidRDefault="007246F2">
      <w:pPr>
        <w:pStyle w:val="Listenabsatz"/>
        <w:rPr>
          <w:ins w:id="262" w:author="Michael Schneider" w:date="2016-10-30T19:09:00Z"/>
          <w:rFonts w:ascii="Arial" w:hAnsi="Arial" w:cs="Arial"/>
          <w:b/>
          <w:sz w:val="20"/>
          <w:szCs w:val="20"/>
        </w:rPr>
        <w:pPrChange w:id="263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64" w:author="Michael Schneider" w:date="2016-10-30T18:39:00Z">
        <w:r>
          <w:rPr>
            <w:rFonts w:ascii="Arial" w:hAnsi="Arial" w:cs="Arial"/>
            <w:b/>
            <w:sz w:val="20"/>
            <w:szCs w:val="20"/>
          </w:rPr>
          <w:t xml:space="preserve">TODO (BASIS): </w:t>
        </w:r>
      </w:ins>
      <w:ins w:id="265" w:author="Michael Schneider" w:date="2016-10-30T19:13:00Z">
        <w:r w:rsidR="00590C63">
          <w:rPr>
            <w:rFonts w:ascii="Arial" w:hAnsi="Arial" w:cs="Arial"/>
            <w:b/>
            <w:sz w:val="20"/>
            <w:szCs w:val="20"/>
          </w:rPr>
          <w:t>Zusätzliches</w:t>
        </w:r>
      </w:ins>
      <w:ins w:id="266" w:author="Michael Schneider" w:date="2016-10-30T18:39:00Z">
        <w:r>
          <w:rPr>
            <w:rFonts w:ascii="Arial" w:hAnsi="Arial" w:cs="Arial"/>
            <w:b/>
            <w:sz w:val="20"/>
            <w:szCs w:val="20"/>
          </w:rPr>
          <w:t xml:space="preserve"> Merkmal „</w:t>
        </w:r>
      </w:ins>
      <w:ins w:id="267" w:author="Michael Schneider" w:date="2016-10-30T18:57:00Z">
        <w:r w:rsidR="00FC04A4">
          <w:rPr>
            <w:rFonts w:ascii="Arial" w:hAnsi="Arial" w:cs="Arial"/>
            <w:b/>
            <w:sz w:val="20"/>
            <w:szCs w:val="20"/>
          </w:rPr>
          <w:t>Befristung</w:t>
        </w:r>
      </w:ins>
      <w:ins w:id="268" w:author="Michael Schneider" w:date="2016-10-30T18:55:00Z">
        <w:r w:rsidR="00D641A5">
          <w:rPr>
            <w:rFonts w:ascii="Arial" w:hAnsi="Arial" w:cs="Arial"/>
            <w:b/>
            <w:sz w:val="20"/>
            <w:szCs w:val="20"/>
          </w:rPr>
          <w:t>“ (befristet, unbefristet (mit Datum)</w:t>
        </w:r>
      </w:ins>
      <w:ins w:id="269" w:author="Michael Schneider" w:date="2016-10-30T18:56:00Z">
        <w:r w:rsidR="00D641A5">
          <w:rPr>
            <w:rFonts w:ascii="Arial" w:hAnsi="Arial" w:cs="Arial"/>
            <w:b/>
            <w:sz w:val="20"/>
            <w:szCs w:val="20"/>
          </w:rPr>
          <w:t>)</w:t>
        </w:r>
      </w:ins>
      <w:ins w:id="270" w:author="Michael Schneider" w:date="2016-10-30T18:57:00Z">
        <w:r w:rsidR="00FC04A4">
          <w:rPr>
            <w:rFonts w:ascii="Arial" w:hAnsi="Arial" w:cs="Arial"/>
            <w:b/>
            <w:sz w:val="20"/>
            <w:szCs w:val="20"/>
          </w:rPr>
          <w:t xml:space="preserve"> und Vollzeit/Teilzeit (Boolean)</w:t>
        </w:r>
      </w:ins>
      <w:ins w:id="271" w:author="Michael Schneider" w:date="2016-10-30T18:58:00Z">
        <w:r w:rsidR="00FC04A4">
          <w:rPr>
            <w:rFonts w:ascii="Arial" w:hAnsi="Arial" w:cs="Arial"/>
            <w:b/>
            <w:sz w:val="20"/>
            <w:szCs w:val="20"/>
          </w:rPr>
          <w:t>, Datum „letzte Statusänderung“</w:t>
        </w:r>
      </w:ins>
    </w:p>
    <w:p w:rsidR="00590C63" w:rsidRPr="002C50DE" w:rsidRDefault="00590C63">
      <w:pPr>
        <w:pStyle w:val="Listenabsatz"/>
        <w:rPr>
          <w:ins w:id="272" w:author="Michael Schneider" w:date="2016-10-30T18:22:00Z"/>
          <w:rFonts w:ascii="Arial" w:hAnsi="Arial" w:cs="Arial"/>
          <w:b/>
          <w:sz w:val="20"/>
          <w:szCs w:val="20"/>
          <w:rPrChange w:id="273" w:author="Michael Schneider" w:date="2016-10-30T18:22:00Z">
            <w:rPr>
              <w:ins w:id="274" w:author="Michael Schneider" w:date="2016-10-30T18:22:00Z"/>
            </w:rPr>
          </w:rPrChange>
        </w:rPr>
        <w:pPrChange w:id="275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76" w:author="Michael Schneider" w:date="2016-10-30T19:09:00Z">
        <w:r>
          <w:rPr>
            <w:rFonts w:ascii="Arial" w:hAnsi="Arial" w:cs="Arial"/>
            <w:b/>
            <w:sz w:val="20"/>
            <w:szCs w:val="20"/>
          </w:rPr>
          <w:t>TODO (</w:t>
        </w:r>
      </w:ins>
      <w:ins w:id="277" w:author="Michael Schneider" w:date="2016-10-30T19:10:00Z">
        <w:r>
          <w:rPr>
            <w:rFonts w:ascii="Arial" w:hAnsi="Arial" w:cs="Arial"/>
            <w:b/>
            <w:sz w:val="20"/>
            <w:szCs w:val="20"/>
          </w:rPr>
          <w:t>RELEASE</w:t>
        </w:r>
      </w:ins>
      <w:ins w:id="278" w:author="Michael Schneider" w:date="2016-10-30T19:09:00Z">
        <w:r>
          <w:rPr>
            <w:rFonts w:ascii="Arial" w:hAnsi="Arial" w:cs="Arial"/>
            <w:b/>
            <w:sz w:val="20"/>
            <w:szCs w:val="20"/>
          </w:rPr>
          <w:t xml:space="preserve">): </w:t>
        </w:r>
      </w:ins>
      <w:ins w:id="279" w:author="Michael Schneider" w:date="2016-10-30T19:10:00Z">
        <w:r>
          <w:rPr>
            <w:rFonts w:ascii="Arial" w:hAnsi="Arial" w:cs="Arial"/>
            <w:b/>
            <w:sz w:val="20"/>
            <w:szCs w:val="20"/>
          </w:rPr>
          <w:t>Auch Angaben zu Lieferanten und Kunden speichern</w:t>
        </w:r>
      </w:ins>
    </w:p>
    <w:p w:rsidR="002C50DE" w:rsidRPr="002C50DE" w:rsidRDefault="002C50DE">
      <w:pPr>
        <w:pStyle w:val="Listenabsatz"/>
        <w:jc w:val="both"/>
        <w:rPr>
          <w:rFonts w:ascii="Arial" w:hAnsi="Arial" w:cs="Arial"/>
          <w:b/>
          <w:sz w:val="20"/>
          <w:szCs w:val="20"/>
          <w:rPrChange w:id="280" w:author="Michael Schneider" w:date="2016-10-30T18:22:00Z">
            <w:rPr/>
          </w:rPrChange>
        </w:rPr>
        <w:pPrChange w:id="281" w:author="Michael Schneider" w:date="2016-10-30T18:22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9C2612" w:rsidRPr="009C2612" w:rsidRDefault="009C2612" w:rsidP="006325F4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7.) </w:t>
      </w:r>
      <w:r>
        <w:rPr>
          <w:rFonts w:ascii="Arial" w:hAnsi="Arial" w:cs="Arial"/>
          <w:b/>
          <w:sz w:val="20"/>
          <w:szCs w:val="20"/>
        </w:rPr>
        <w:t>Musterdokumente: Übersicht &amp; Erfassung</w:t>
      </w:r>
    </w:p>
    <w:p w:rsidR="005D0D86" w:rsidRDefault="009C2612">
      <w:pPr>
        <w:pStyle w:val="Listenabsatz"/>
        <w:numPr>
          <w:ilvl w:val="0"/>
          <w:numId w:val="13"/>
        </w:numPr>
        <w:jc w:val="both"/>
        <w:rPr>
          <w:ins w:id="282" w:author="Michael Schneider" w:date="2016-10-30T19:35:00Z"/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Erhebungs-, Verarbeitungs-, Nutzungsrechte: Übersicht &amp; Erfassun</w:t>
      </w:r>
      <w:ins w:id="283" w:author="Michael Schneider" w:date="2016-10-30T19:35:00Z">
        <w:r w:rsidR="005D0D86">
          <w:rPr>
            <w:rFonts w:ascii="Arial" w:hAnsi="Arial" w:cs="Arial"/>
            <w:b/>
            <w:sz w:val="20"/>
            <w:szCs w:val="20"/>
          </w:rPr>
          <w:t>g</w:t>
        </w:r>
      </w:ins>
    </w:p>
    <w:p w:rsidR="00116AF9" w:rsidRPr="00A670F3" w:rsidRDefault="00A670F3">
      <w:pPr>
        <w:pStyle w:val="Listenabsatz"/>
        <w:numPr>
          <w:ilvl w:val="0"/>
          <w:numId w:val="16"/>
        </w:numPr>
        <w:jc w:val="both"/>
        <w:rPr>
          <w:ins w:id="284" w:author="Michael Schneider" w:date="2016-10-30T19:39:00Z"/>
          <w:rFonts w:ascii="Arial" w:hAnsi="Arial" w:cs="Arial"/>
          <w:b/>
          <w:color w:val="00B050"/>
          <w:sz w:val="20"/>
          <w:szCs w:val="20"/>
          <w:rPrChange w:id="285" w:author="Michael Schneider" w:date="2017-03-19T14:14:00Z">
            <w:rPr>
              <w:ins w:id="286" w:author="Michael Schneider" w:date="2016-10-30T19:39:00Z"/>
              <w:rFonts w:ascii="Arial" w:hAnsi="Arial" w:cs="Arial"/>
              <w:b/>
              <w:sz w:val="20"/>
              <w:szCs w:val="20"/>
            </w:rPr>
          </w:rPrChange>
        </w:rPr>
        <w:pPrChange w:id="287" w:author="Michael Schneider" w:date="2016-10-30T19:35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288" w:author="Michael Schneider" w:date="2017-03-19T14:14:00Z">
        <w:r w:rsidRPr="00A670F3">
          <w:rPr>
            <w:rFonts w:ascii="Arial" w:hAnsi="Arial" w:cs="Arial"/>
            <w:b/>
            <w:color w:val="00B050"/>
            <w:sz w:val="20"/>
            <w:szCs w:val="20"/>
            <w:rPrChange w:id="289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DONE</w:t>
        </w:r>
      </w:ins>
      <w:ins w:id="290" w:author="Michael Schneider" w:date="2016-10-30T19:35:00Z">
        <w:r w:rsidR="005D0D86" w:rsidRPr="00A670F3">
          <w:rPr>
            <w:rFonts w:ascii="Arial" w:hAnsi="Arial" w:cs="Arial"/>
            <w:b/>
            <w:color w:val="00B050"/>
            <w:sz w:val="20"/>
            <w:szCs w:val="20"/>
            <w:rPrChange w:id="291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(BASIS): Zusätzliches Merkmal „Elektronisch/Physisch“ bei</w:t>
        </w:r>
      </w:ins>
      <w:ins w:id="292" w:author="Michael Schneider" w:date="2016-10-30T19:36:00Z">
        <w:r w:rsidR="005D0D86" w:rsidRPr="00A670F3">
          <w:rPr>
            <w:rFonts w:ascii="Arial" w:hAnsi="Arial" w:cs="Arial"/>
            <w:b/>
            <w:color w:val="00B050"/>
            <w:sz w:val="20"/>
            <w:szCs w:val="20"/>
            <w:rPrChange w:id="293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 Ressourcenart, Zusätzliches Merkmal „Elektronisc</w:t>
        </w:r>
      </w:ins>
      <w:ins w:id="294" w:author="Michael Schneider" w:date="2016-10-30T19:38:00Z">
        <w:r w:rsidR="00116AF9" w:rsidRPr="00A670F3">
          <w:rPr>
            <w:rFonts w:ascii="Arial" w:hAnsi="Arial" w:cs="Arial"/>
            <w:b/>
            <w:color w:val="00B050"/>
            <w:sz w:val="20"/>
            <w:szCs w:val="20"/>
            <w:rPrChange w:id="295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h</w:t>
        </w:r>
      </w:ins>
      <w:ins w:id="296" w:author="Michael Schneider" w:date="2016-10-30T19:37:00Z">
        <w:r w:rsidR="005D0D86" w:rsidRPr="00A670F3">
          <w:rPr>
            <w:rFonts w:ascii="Arial" w:hAnsi="Arial" w:cs="Arial"/>
            <w:b/>
            <w:color w:val="00B050"/>
            <w:sz w:val="20"/>
            <w:szCs w:val="20"/>
            <w:rPrChange w:id="297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 xml:space="preserve">/Physisch“ bei Recht, damit nur die passenden Berechtigungen </w:t>
        </w:r>
      </w:ins>
      <w:ins w:id="298" w:author="Michael Schneider" w:date="2016-10-30T19:38:00Z">
        <w:r w:rsidR="00116AF9" w:rsidRPr="00A670F3">
          <w:rPr>
            <w:rFonts w:ascii="Arial" w:hAnsi="Arial" w:cs="Arial"/>
            <w:b/>
            <w:color w:val="00B050"/>
            <w:sz w:val="20"/>
            <w:szCs w:val="20"/>
            <w:rPrChange w:id="299" w:author="Michael Schneider" w:date="2017-03-19T14:14:00Z">
              <w:rPr>
                <w:rFonts w:ascii="Arial" w:hAnsi="Arial" w:cs="Arial"/>
                <w:b/>
                <w:sz w:val="20"/>
                <w:szCs w:val="20"/>
              </w:rPr>
            </w:rPrChange>
          </w:rPr>
          <w:t>angezeigt werden.</w:t>
        </w:r>
      </w:ins>
    </w:p>
    <w:p w:rsidR="005D0D86" w:rsidRPr="005D0D86" w:rsidRDefault="009C2612">
      <w:pPr>
        <w:pStyle w:val="Listenabsatz"/>
        <w:ind w:left="1080"/>
        <w:jc w:val="both"/>
        <w:rPr>
          <w:rFonts w:ascii="Arial" w:hAnsi="Arial" w:cs="Arial"/>
          <w:b/>
          <w:sz w:val="20"/>
          <w:szCs w:val="20"/>
          <w:rPrChange w:id="300" w:author="Michael Schneider" w:date="2016-10-30T19:35:00Z">
            <w:rPr/>
          </w:rPrChange>
        </w:rPr>
        <w:pPrChange w:id="301" w:author="Michael Schneider" w:date="2016-10-30T19:3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del w:id="302" w:author="Michael Schneider" w:date="2016-10-30T19:35:00Z">
        <w:r w:rsidDel="005D0D86">
          <w:rPr>
            <w:rFonts w:ascii="Arial" w:hAnsi="Arial" w:cs="Arial"/>
            <w:b/>
            <w:sz w:val="20"/>
            <w:szCs w:val="20"/>
          </w:rPr>
          <w:delText>g</w:delText>
        </w:r>
      </w:del>
    </w:p>
    <w:p w:rsidR="005455CF" w:rsidRDefault="00D74D2D" w:rsidP="006325F4">
      <w:pPr>
        <w:pStyle w:val="Listenabsatz"/>
        <w:numPr>
          <w:ilvl w:val="0"/>
          <w:numId w:val="13"/>
        </w:num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color w:val="FF0000"/>
          <w:sz w:val="20"/>
          <w:szCs w:val="20"/>
        </w:rPr>
        <w:t xml:space="preserve">(Angaben </w:t>
      </w:r>
      <w:proofErr w:type="gramStart"/>
      <w:r>
        <w:rPr>
          <w:rFonts w:ascii="Arial" w:hAnsi="Arial" w:cs="Arial"/>
          <w:b/>
          <w:color w:val="FF0000"/>
          <w:sz w:val="20"/>
          <w:szCs w:val="20"/>
        </w:rPr>
        <w:t>haben  Beziehung</w:t>
      </w:r>
      <w:proofErr w:type="gramEnd"/>
      <w:r>
        <w:rPr>
          <w:rFonts w:ascii="Arial" w:hAnsi="Arial" w:cs="Arial"/>
          <w:b/>
          <w:color w:val="FF0000"/>
          <w:sz w:val="20"/>
          <w:szCs w:val="20"/>
        </w:rPr>
        <w:t xml:space="preserve"> zu  1., 2., 3., 4., 5., 6., 7.) </w:t>
      </w:r>
      <w:r w:rsidRPr="00D74D2D">
        <w:rPr>
          <w:rFonts w:ascii="Arial" w:hAnsi="Arial" w:cs="Arial"/>
          <w:b/>
          <w:sz w:val="20"/>
          <w:szCs w:val="20"/>
        </w:rPr>
        <w:t>Musterrollen</w:t>
      </w:r>
      <w:r w:rsidR="00930F64">
        <w:rPr>
          <w:rFonts w:ascii="Arial" w:hAnsi="Arial" w:cs="Arial"/>
          <w:b/>
          <w:sz w:val="20"/>
          <w:szCs w:val="20"/>
        </w:rPr>
        <w:t xml:space="preserve"> &amp; Tätigkeiten</w:t>
      </w:r>
      <w:r>
        <w:rPr>
          <w:rFonts w:ascii="Arial" w:hAnsi="Arial" w:cs="Arial"/>
          <w:b/>
          <w:sz w:val="20"/>
          <w:szCs w:val="20"/>
        </w:rPr>
        <w:t>: Übersicht &amp; Erfassung</w:t>
      </w:r>
      <w:r w:rsidR="005455CF" w:rsidRPr="00D74D2D">
        <w:rPr>
          <w:rFonts w:ascii="Arial" w:hAnsi="Arial" w:cs="Arial"/>
          <w:b/>
          <w:sz w:val="20"/>
          <w:szCs w:val="20"/>
        </w:rPr>
        <w:t xml:space="preserve">. </w:t>
      </w:r>
    </w:p>
    <w:p w:rsidR="00930F64" w:rsidRDefault="00930F64" w:rsidP="006325F4">
      <w:pPr>
        <w:pStyle w:val="Listenabsatz"/>
        <w:numPr>
          <w:ilvl w:val="0"/>
          <w:numId w:val="13"/>
        </w:numPr>
        <w:jc w:val="both"/>
        <w:rPr>
          <w:ins w:id="303" w:author="Michael Schneider" w:date="2016-10-30T18:29:00Z"/>
          <w:rFonts w:ascii="Arial" w:hAnsi="Arial" w:cs="Arial"/>
          <w:b/>
          <w:sz w:val="20"/>
          <w:szCs w:val="20"/>
        </w:rPr>
      </w:pPr>
      <w:r w:rsidRPr="00930F64">
        <w:rPr>
          <w:rFonts w:ascii="Arial" w:hAnsi="Arial" w:cs="Arial"/>
          <w:b/>
          <w:sz w:val="20"/>
          <w:szCs w:val="20"/>
        </w:rPr>
        <w:t>Reports: Übersicht &amp; Erfassung</w:t>
      </w:r>
    </w:p>
    <w:p w:rsidR="007246F2" w:rsidRDefault="007246F2">
      <w:pPr>
        <w:jc w:val="both"/>
        <w:rPr>
          <w:ins w:id="304" w:author="Michael Schneider" w:date="2016-10-30T18:29:00Z"/>
          <w:rFonts w:ascii="Arial" w:hAnsi="Arial" w:cs="Arial"/>
          <w:b/>
          <w:sz w:val="20"/>
          <w:szCs w:val="20"/>
        </w:rPr>
        <w:pPrChange w:id="305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7246F2" w:rsidRDefault="007A5DD5">
      <w:pPr>
        <w:jc w:val="both"/>
        <w:rPr>
          <w:ins w:id="306" w:author="Michael Schneider" w:date="2016-10-30T18:29:00Z"/>
          <w:rFonts w:ascii="Arial" w:hAnsi="Arial" w:cs="Arial"/>
          <w:b/>
          <w:sz w:val="20"/>
          <w:szCs w:val="20"/>
        </w:rPr>
        <w:pPrChange w:id="307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08" w:author="Michael Schneider" w:date="2016-10-30T20:00:00Z">
        <w:r>
          <w:rPr>
            <w:rFonts w:ascii="Arial" w:hAnsi="Arial" w:cs="Arial"/>
            <w:b/>
            <w:sz w:val="20"/>
            <w:szCs w:val="20"/>
          </w:rPr>
          <w:t xml:space="preserve">Ziel: </w:t>
        </w:r>
      </w:ins>
      <w:ins w:id="309" w:author="Michael Schneider" w:date="2016-10-30T18:29:00Z">
        <w:r w:rsidR="007246F2">
          <w:rPr>
            <w:rFonts w:ascii="Arial" w:hAnsi="Arial" w:cs="Arial"/>
            <w:b/>
            <w:sz w:val="20"/>
            <w:szCs w:val="20"/>
          </w:rPr>
          <w:t>Menügliederung</w:t>
        </w:r>
      </w:ins>
    </w:p>
    <w:p w:rsidR="007246F2" w:rsidRDefault="007246F2">
      <w:pPr>
        <w:jc w:val="both"/>
        <w:rPr>
          <w:ins w:id="310" w:author="Michael Schneider" w:date="2016-10-30T18:31:00Z"/>
          <w:rFonts w:ascii="Arial" w:hAnsi="Arial" w:cs="Arial"/>
          <w:b/>
          <w:sz w:val="20"/>
          <w:szCs w:val="20"/>
        </w:rPr>
        <w:pPrChange w:id="311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12" w:author="Michael Schneider" w:date="2016-10-30T18:29:00Z">
        <w:r>
          <w:rPr>
            <w:rFonts w:ascii="Arial" w:hAnsi="Arial" w:cs="Arial"/>
            <w:b/>
            <w:sz w:val="20"/>
            <w:szCs w:val="20"/>
          </w:rPr>
          <w:t xml:space="preserve"> </w:t>
        </w:r>
        <w:r>
          <w:rPr>
            <w:rFonts w:ascii="Arial" w:hAnsi="Arial" w:cs="Arial"/>
            <w:b/>
            <w:sz w:val="20"/>
            <w:szCs w:val="20"/>
          </w:rPr>
          <w:tab/>
        </w:r>
      </w:ins>
      <w:ins w:id="313" w:author="Michael Schneider" w:date="2016-10-30T18:30:00Z">
        <w:r>
          <w:rPr>
            <w:rFonts w:ascii="Arial" w:hAnsi="Arial" w:cs="Arial"/>
            <w:b/>
            <w:sz w:val="20"/>
            <w:szCs w:val="20"/>
          </w:rPr>
          <w:t>Berechtigungsverwaltung</w:t>
        </w:r>
      </w:ins>
    </w:p>
    <w:p w:rsidR="007246F2" w:rsidRDefault="007246F2">
      <w:pPr>
        <w:jc w:val="both"/>
        <w:rPr>
          <w:ins w:id="314" w:author="Michael Schneider" w:date="2016-10-30T18:31:00Z"/>
          <w:rFonts w:ascii="Arial" w:hAnsi="Arial" w:cs="Arial"/>
          <w:b/>
          <w:sz w:val="20"/>
          <w:szCs w:val="20"/>
        </w:rPr>
        <w:pPrChange w:id="315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16" w:author="Michael Schneider" w:date="2016-10-30T18:31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Musterrolle</w:t>
        </w:r>
      </w:ins>
    </w:p>
    <w:p w:rsidR="007246F2" w:rsidRDefault="007246F2">
      <w:pPr>
        <w:jc w:val="both"/>
        <w:rPr>
          <w:ins w:id="317" w:author="Michael Schneider" w:date="2016-10-30T18:31:00Z"/>
          <w:rFonts w:ascii="Arial" w:hAnsi="Arial" w:cs="Arial"/>
          <w:b/>
          <w:sz w:val="20"/>
          <w:szCs w:val="20"/>
        </w:rPr>
        <w:pPrChange w:id="318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19" w:author="Michael Schneider" w:date="2016-10-30T18:31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Beschäftigte</w:t>
        </w:r>
      </w:ins>
    </w:p>
    <w:p w:rsidR="007246F2" w:rsidRDefault="007246F2">
      <w:pPr>
        <w:jc w:val="both"/>
        <w:rPr>
          <w:ins w:id="320" w:author="Michael Schneider" w:date="2016-10-30T18:31:00Z"/>
          <w:rFonts w:ascii="Arial" w:hAnsi="Arial" w:cs="Arial"/>
          <w:b/>
          <w:sz w:val="20"/>
          <w:szCs w:val="20"/>
        </w:rPr>
        <w:pPrChange w:id="321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22" w:author="Michael Schneider" w:date="2016-10-30T18:31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Berechtigung</w:t>
        </w:r>
      </w:ins>
    </w:p>
    <w:p w:rsidR="007246F2" w:rsidRDefault="007246F2">
      <w:pPr>
        <w:jc w:val="both"/>
        <w:rPr>
          <w:ins w:id="323" w:author="Michael Schneider" w:date="2016-10-30T19:53:00Z"/>
          <w:rFonts w:ascii="Arial" w:hAnsi="Arial" w:cs="Arial"/>
          <w:b/>
          <w:sz w:val="20"/>
          <w:szCs w:val="20"/>
        </w:rPr>
        <w:pPrChange w:id="324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25" w:author="Michael Schneider" w:date="2016-10-30T18:31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</w:r>
      </w:ins>
      <w:ins w:id="326" w:author="Michael Schneider" w:date="2016-10-30T18:32:00Z">
        <w:r>
          <w:rPr>
            <w:rFonts w:ascii="Arial" w:hAnsi="Arial" w:cs="Arial"/>
            <w:b/>
            <w:sz w:val="20"/>
            <w:szCs w:val="20"/>
          </w:rPr>
          <w:t>Reports</w:t>
        </w:r>
      </w:ins>
    </w:p>
    <w:p w:rsidR="00CF4FC0" w:rsidRDefault="00CF4FC0">
      <w:pPr>
        <w:jc w:val="both"/>
        <w:rPr>
          <w:ins w:id="327" w:author="Michael Schneider" w:date="2016-10-30T18:32:00Z"/>
          <w:rFonts w:ascii="Arial" w:hAnsi="Arial" w:cs="Arial"/>
          <w:b/>
          <w:sz w:val="20"/>
          <w:szCs w:val="20"/>
        </w:rPr>
        <w:pPrChange w:id="328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</w:p>
    <w:p w:rsidR="007246F2" w:rsidRDefault="007246F2">
      <w:pPr>
        <w:jc w:val="both"/>
        <w:rPr>
          <w:ins w:id="329" w:author="Michael Schneider" w:date="2016-10-30T18:32:00Z"/>
          <w:rFonts w:ascii="Arial" w:hAnsi="Arial" w:cs="Arial"/>
          <w:b/>
          <w:sz w:val="20"/>
          <w:szCs w:val="20"/>
        </w:rPr>
        <w:pPrChange w:id="330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31" w:author="Michael Schneider" w:date="2016-10-30T18:32:00Z">
        <w:r>
          <w:rPr>
            <w:rFonts w:ascii="Arial" w:hAnsi="Arial" w:cs="Arial"/>
            <w:b/>
            <w:sz w:val="20"/>
            <w:szCs w:val="20"/>
          </w:rPr>
          <w:tab/>
          <w:t>Datenverwaltung</w:t>
        </w:r>
      </w:ins>
    </w:p>
    <w:p w:rsidR="007246F2" w:rsidRDefault="007246F2">
      <w:pPr>
        <w:jc w:val="both"/>
        <w:rPr>
          <w:ins w:id="332" w:author="Michael Schneider" w:date="2016-10-30T18:32:00Z"/>
          <w:rFonts w:ascii="Arial" w:hAnsi="Arial" w:cs="Arial"/>
          <w:b/>
          <w:sz w:val="20"/>
          <w:szCs w:val="20"/>
        </w:rPr>
        <w:pPrChange w:id="333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34" w:author="Michael Schneider" w:date="2016-10-30T18:32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Firmenstruktur (ehem. Standorte)</w:t>
        </w:r>
      </w:ins>
    </w:p>
    <w:p w:rsidR="007246F2" w:rsidRDefault="007246F2">
      <w:pPr>
        <w:jc w:val="both"/>
        <w:rPr>
          <w:ins w:id="335" w:author="Michael Schneider" w:date="2016-10-30T19:00:00Z"/>
          <w:rFonts w:ascii="Arial" w:hAnsi="Arial" w:cs="Arial"/>
          <w:b/>
          <w:sz w:val="20"/>
          <w:szCs w:val="20"/>
        </w:rPr>
        <w:pPrChange w:id="336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37" w:author="Michael Schneider" w:date="2016-10-30T18:32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</w:r>
      </w:ins>
      <w:ins w:id="338" w:author="Michael Schneider" w:date="2016-10-30T18:33:00Z">
        <w:r>
          <w:rPr>
            <w:rFonts w:ascii="Arial" w:hAnsi="Arial" w:cs="Arial"/>
            <w:b/>
            <w:sz w:val="20"/>
            <w:szCs w:val="20"/>
          </w:rPr>
          <w:t>Raum</w:t>
        </w:r>
      </w:ins>
    </w:p>
    <w:p w:rsidR="000759DD" w:rsidRDefault="000759DD">
      <w:pPr>
        <w:jc w:val="both"/>
        <w:rPr>
          <w:ins w:id="339" w:author="Michael Schneider" w:date="2016-10-30T18:33:00Z"/>
          <w:rFonts w:ascii="Arial" w:hAnsi="Arial" w:cs="Arial"/>
          <w:b/>
          <w:sz w:val="20"/>
          <w:szCs w:val="20"/>
        </w:rPr>
        <w:pPrChange w:id="340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41" w:author="Michael Schneider" w:date="2016-10-30T19:00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Tresor</w:t>
        </w:r>
      </w:ins>
    </w:p>
    <w:p w:rsidR="007246F2" w:rsidRDefault="007246F2">
      <w:pPr>
        <w:jc w:val="both"/>
        <w:rPr>
          <w:ins w:id="342" w:author="Michael Schneider" w:date="2016-10-30T18:33:00Z"/>
          <w:rFonts w:ascii="Arial" w:hAnsi="Arial" w:cs="Arial"/>
          <w:b/>
          <w:sz w:val="20"/>
          <w:szCs w:val="20"/>
        </w:rPr>
        <w:pPrChange w:id="343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44" w:author="Michael Schneider" w:date="2016-10-30T18:33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Zutrittsmittel</w:t>
        </w:r>
      </w:ins>
    </w:p>
    <w:p w:rsidR="007246F2" w:rsidRDefault="007246F2">
      <w:pPr>
        <w:jc w:val="both"/>
        <w:rPr>
          <w:ins w:id="345" w:author="Michael Schneider" w:date="2016-10-30T19:00:00Z"/>
          <w:rFonts w:ascii="Arial" w:hAnsi="Arial" w:cs="Arial"/>
          <w:b/>
          <w:sz w:val="20"/>
          <w:szCs w:val="20"/>
        </w:rPr>
        <w:pPrChange w:id="346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47" w:author="Michael Schneider" w:date="2016-10-30T18:33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Zutrittsmittelzuordnung</w:t>
        </w:r>
      </w:ins>
    </w:p>
    <w:p w:rsidR="000759DD" w:rsidRDefault="000759DD">
      <w:pPr>
        <w:jc w:val="both"/>
        <w:rPr>
          <w:ins w:id="348" w:author="Michael Schneider" w:date="2016-10-30T19:01:00Z"/>
          <w:rFonts w:ascii="Arial" w:hAnsi="Arial" w:cs="Arial"/>
          <w:b/>
          <w:sz w:val="20"/>
          <w:szCs w:val="20"/>
        </w:rPr>
        <w:pPrChange w:id="349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50" w:author="Michael Schneider" w:date="2016-10-30T19:00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Hardware</w:t>
        </w:r>
      </w:ins>
    </w:p>
    <w:p w:rsidR="000759DD" w:rsidRDefault="000759DD">
      <w:pPr>
        <w:jc w:val="both"/>
        <w:rPr>
          <w:ins w:id="351" w:author="Michael Schneider" w:date="2016-10-30T19:08:00Z"/>
          <w:rFonts w:ascii="Arial" w:hAnsi="Arial" w:cs="Arial"/>
          <w:b/>
          <w:sz w:val="20"/>
          <w:szCs w:val="20"/>
        </w:rPr>
        <w:pPrChange w:id="352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53" w:author="Michael Schneider" w:date="2016-10-30T19:01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Ressourcen</w:t>
        </w:r>
      </w:ins>
    </w:p>
    <w:p w:rsidR="00590C63" w:rsidRDefault="00590C63">
      <w:pPr>
        <w:jc w:val="both"/>
        <w:rPr>
          <w:ins w:id="354" w:author="Michael Schneider" w:date="2016-10-30T19:10:00Z"/>
          <w:rFonts w:ascii="Arial" w:hAnsi="Arial" w:cs="Arial"/>
          <w:b/>
          <w:sz w:val="20"/>
          <w:szCs w:val="20"/>
        </w:rPr>
        <w:pPrChange w:id="355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56" w:author="Michael Schneider" w:date="2016-10-30T19:08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Fuhrpark</w:t>
        </w:r>
      </w:ins>
    </w:p>
    <w:p w:rsidR="00590C63" w:rsidRDefault="00590C63">
      <w:pPr>
        <w:jc w:val="both"/>
        <w:rPr>
          <w:ins w:id="357" w:author="Michael Schneider" w:date="2016-10-30T19:01:00Z"/>
          <w:rFonts w:ascii="Arial" w:hAnsi="Arial" w:cs="Arial"/>
          <w:b/>
          <w:sz w:val="20"/>
          <w:szCs w:val="20"/>
        </w:rPr>
        <w:pPrChange w:id="358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59" w:author="Michael Schneider" w:date="2016-10-30T19:10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</w:r>
      </w:ins>
    </w:p>
    <w:p w:rsidR="007246F2" w:rsidRDefault="00CF4FC0">
      <w:pPr>
        <w:jc w:val="both"/>
        <w:rPr>
          <w:ins w:id="360" w:author="Michael Schneider" w:date="2016-10-30T18:35:00Z"/>
          <w:rFonts w:ascii="Arial" w:hAnsi="Arial" w:cs="Arial"/>
          <w:b/>
          <w:sz w:val="20"/>
          <w:szCs w:val="20"/>
        </w:rPr>
        <w:pPrChange w:id="361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62" w:author="Michael Schneider" w:date="2016-10-30T19:01:00Z">
        <w:r>
          <w:rPr>
            <w:rFonts w:ascii="Arial" w:hAnsi="Arial" w:cs="Arial"/>
            <w:b/>
            <w:sz w:val="20"/>
            <w:szCs w:val="20"/>
          </w:rPr>
          <w:tab/>
        </w:r>
      </w:ins>
      <w:ins w:id="363" w:author="Michael Schneider" w:date="2016-10-30T19:53:00Z">
        <w:r>
          <w:rPr>
            <w:rFonts w:ascii="Arial" w:hAnsi="Arial" w:cs="Arial"/>
            <w:b/>
            <w:sz w:val="20"/>
            <w:szCs w:val="20"/>
          </w:rPr>
          <w:t>S</w:t>
        </w:r>
      </w:ins>
      <w:ins w:id="364" w:author="Michael Schneider" w:date="2016-10-30T18:35:00Z">
        <w:r w:rsidR="007246F2">
          <w:rPr>
            <w:rFonts w:ascii="Arial" w:hAnsi="Arial" w:cs="Arial"/>
            <w:b/>
            <w:sz w:val="20"/>
            <w:szCs w:val="20"/>
          </w:rPr>
          <w:t>tatische Daten</w:t>
        </w:r>
      </w:ins>
    </w:p>
    <w:p w:rsidR="007246F2" w:rsidRDefault="007246F2">
      <w:pPr>
        <w:jc w:val="both"/>
        <w:rPr>
          <w:ins w:id="365" w:author="Michael Schneider" w:date="2016-10-30T18:35:00Z"/>
          <w:rFonts w:ascii="Arial" w:hAnsi="Arial" w:cs="Arial"/>
          <w:b/>
          <w:sz w:val="20"/>
          <w:szCs w:val="20"/>
        </w:rPr>
        <w:pPrChange w:id="366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67" w:author="Michael Schneider" w:date="2016-10-30T18:35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Zutrittsmittelstatus</w:t>
        </w:r>
      </w:ins>
    </w:p>
    <w:p w:rsidR="007246F2" w:rsidRDefault="007246F2">
      <w:pPr>
        <w:jc w:val="both"/>
        <w:rPr>
          <w:ins w:id="368" w:author="Michael Schneider" w:date="2016-10-30T18:35:00Z"/>
          <w:rFonts w:ascii="Arial" w:hAnsi="Arial" w:cs="Arial"/>
          <w:b/>
          <w:sz w:val="20"/>
          <w:szCs w:val="20"/>
        </w:rPr>
        <w:pPrChange w:id="369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70" w:author="Michael Schneider" w:date="2016-10-30T18:35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</w:r>
        <w:proofErr w:type="spellStart"/>
        <w:r>
          <w:rPr>
            <w:rFonts w:ascii="Arial" w:hAnsi="Arial" w:cs="Arial"/>
            <w:b/>
            <w:sz w:val="20"/>
            <w:szCs w:val="20"/>
          </w:rPr>
          <w:t>MitarbeiterStatus</w:t>
        </w:r>
        <w:proofErr w:type="spellEnd"/>
      </w:ins>
    </w:p>
    <w:p w:rsidR="007246F2" w:rsidRDefault="007246F2">
      <w:pPr>
        <w:jc w:val="both"/>
        <w:rPr>
          <w:ins w:id="371" w:author="Michael Schneider" w:date="2016-10-30T18:35:00Z"/>
          <w:rFonts w:ascii="Arial" w:hAnsi="Arial" w:cs="Arial"/>
          <w:b/>
          <w:sz w:val="20"/>
          <w:szCs w:val="20"/>
        </w:rPr>
        <w:pPrChange w:id="372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73" w:author="Michael Schneider" w:date="2016-10-30T18:35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Datenarten</w:t>
        </w:r>
      </w:ins>
    </w:p>
    <w:p w:rsidR="007246F2" w:rsidRDefault="007246F2">
      <w:pPr>
        <w:jc w:val="both"/>
        <w:rPr>
          <w:ins w:id="374" w:author="Michael Schneider" w:date="2016-10-30T18:58:00Z"/>
          <w:rFonts w:ascii="Arial" w:hAnsi="Arial" w:cs="Arial"/>
          <w:b/>
          <w:sz w:val="20"/>
          <w:szCs w:val="20"/>
        </w:rPr>
        <w:pPrChange w:id="375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76" w:author="Michael Schneider" w:date="2016-10-30T18:35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Ressourcenarten</w:t>
        </w:r>
      </w:ins>
    </w:p>
    <w:p w:rsidR="000759DD" w:rsidRDefault="000759DD">
      <w:pPr>
        <w:jc w:val="both"/>
        <w:rPr>
          <w:ins w:id="377" w:author="Michael Schneider" w:date="2016-10-30T18:59:00Z"/>
          <w:rFonts w:ascii="Arial" w:hAnsi="Arial" w:cs="Arial"/>
          <w:b/>
          <w:sz w:val="20"/>
          <w:szCs w:val="20"/>
        </w:rPr>
        <w:pPrChange w:id="378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79" w:author="Michael Schneider" w:date="2016-10-30T18:58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</w:r>
      </w:ins>
      <w:ins w:id="380" w:author="Michael Schneider" w:date="2016-10-30T18:59:00Z">
        <w:r>
          <w:rPr>
            <w:rFonts w:ascii="Arial" w:hAnsi="Arial" w:cs="Arial"/>
            <w:b/>
            <w:sz w:val="20"/>
            <w:szCs w:val="20"/>
          </w:rPr>
          <w:t>Beschäftigungsverhältnis</w:t>
        </w:r>
      </w:ins>
    </w:p>
    <w:p w:rsidR="000759DD" w:rsidRDefault="000759DD">
      <w:pPr>
        <w:jc w:val="both"/>
        <w:rPr>
          <w:ins w:id="381" w:author="Michael Schneider" w:date="2016-10-30T18:59:00Z"/>
          <w:rFonts w:ascii="Arial" w:hAnsi="Arial" w:cs="Arial"/>
          <w:b/>
          <w:sz w:val="20"/>
          <w:szCs w:val="20"/>
        </w:rPr>
        <w:pPrChange w:id="382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83" w:author="Michael Schneider" w:date="2016-10-30T18:59:00Z">
        <w:r>
          <w:rPr>
            <w:rFonts w:ascii="Arial" w:hAnsi="Arial" w:cs="Arial"/>
            <w:b/>
            <w:sz w:val="20"/>
            <w:szCs w:val="20"/>
          </w:rPr>
          <w:tab/>
        </w:r>
        <w:r>
          <w:rPr>
            <w:rFonts w:ascii="Arial" w:hAnsi="Arial" w:cs="Arial"/>
            <w:b/>
            <w:sz w:val="20"/>
            <w:szCs w:val="20"/>
          </w:rPr>
          <w:tab/>
          <w:t>Aufgabe</w:t>
        </w:r>
      </w:ins>
    </w:p>
    <w:p w:rsidR="000759DD" w:rsidRDefault="000759DD">
      <w:pPr>
        <w:tabs>
          <w:tab w:val="left" w:pos="1712"/>
        </w:tabs>
        <w:jc w:val="both"/>
        <w:rPr>
          <w:ins w:id="384" w:author="Michael Schneider" w:date="2016-10-30T18:59:00Z"/>
          <w:rFonts w:ascii="Arial" w:hAnsi="Arial" w:cs="Arial"/>
          <w:b/>
          <w:sz w:val="20"/>
          <w:szCs w:val="20"/>
        </w:rPr>
        <w:pPrChange w:id="385" w:author="Michael Schneider" w:date="2016-10-30T18:5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86" w:author="Michael Schneider" w:date="2016-10-30T18:59:00Z">
        <w:r>
          <w:rPr>
            <w:rFonts w:ascii="Arial" w:hAnsi="Arial" w:cs="Arial"/>
            <w:b/>
            <w:sz w:val="20"/>
            <w:szCs w:val="20"/>
          </w:rPr>
          <w:t xml:space="preserve">                          Auswertungsarten</w:t>
        </w:r>
      </w:ins>
    </w:p>
    <w:p w:rsidR="000759DD" w:rsidRDefault="00590C63">
      <w:pPr>
        <w:tabs>
          <w:tab w:val="left" w:pos="1712"/>
        </w:tabs>
        <w:jc w:val="both"/>
        <w:rPr>
          <w:ins w:id="387" w:author="Michael Schneider" w:date="2016-10-30T19:52:00Z"/>
          <w:rFonts w:ascii="Arial" w:hAnsi="Arial" w:cs="Arial"/>
          <w:b/>
          <w:sz w:val="20"/>
          <w:szCs w:val="20"/>
        </w:rPr>
        <w:pPrChange w:id="388" w:author="Michael Schneider" w:date="2016-10-30T18:5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89" w:author="Michael Schneider" w:date="2016-10-30T19:13:00Z">
        <w:r>
          <w:rPr>
            <w:rFonts w:ascii="Arial" w:hAnsi="Arial" w:cs="Arial"/>
            <w:b/>
            <w:sz w:val="20"/>
            <w:szCs w:val="20"/>
          </w:rPr>
          <w:t xml:space="preserve">                          </w:t>
        </w:r>
      </w:ins>
      <w:ins w:id="390" w:author="Michael Schneider" w:date="2016-10-30T18:59:00Z">
        <w:r w:rsidR="000759DD">
          <w:rPr>
            <w:rFonts w:ascii="Arial" w:hAnsi="Arial" w:cs="Arial"/>
            <w:b/>
            <w:sz w:val="20"/>
            <w:szCs w:val="20"/>
          </w:rPr>
          <w:t>Rechte</w:t>
        </w:r>
      </w:ins>
    </w:p>
    <w:p w:rsidR="00DB40F1" w:rsidRDefault="00DB40F1">
      <w:pPr>
        <w:tabs>
          <w:tab w:val="left" w:pos="1712"/>
        </w:tabs>
        <w:jc w:val="both"/>
        <w:rPr>
          <w:ins w:id="391" w:author="Michael Schneider" w:date="2016-10-30T18:59:00Z"/>
          <w:rFonts w:ascii="Arial" w:hAnsi="Arial" w:cs="Arial"/>
          <w:b/>
          <w:sz w:val="20"/>
          <w:szCs w:val="20"/>
        </w:rPr>
        <w:pPrChange w:id="392" w:author="Michael Schneider" w:date="2016-10-30T18:5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93" w:author="Michael Schneider" w:date="2016-10-30T19:53:00Z">
        <w:r>
          <w:rPr>
            <w:rFonts w:ascii="Arial" w:hAnsi="Arial" w:cs="Arial"/>
            <w:b/>
            <w:sz w:val="20"/>
            <w:szCs w:val="20"/>
          </w:rPr>
          <w:t xml:space="preserve">                          Musterdokumente</w:t>
        </w:r>
      </w:ins>
    </w:p>
    <w:p w:rsidR="000759DD" w:rsidRDefault="000759DD">
      <w:pPr>
        <w:tabs>
          <w:tab w:val="left" w:pos="1712"/>
        </w:tabs>
        <w:jc w:val="both"/>
        <w:rPr>
          <w:ins w:id="394" w:author="Michael Schneider" w:date="2016-10-30T18:34:00Z"/>
          <w:rFonts w:ascii="Arial" w:hAnsi="Arial" w:cs="Arial"/>
          <w:b/>
          <w:sz w:val="20"/>
          <w:szCs w:val="20"/>
        </w:rPr>
        <w:pPrChange w:id="395" w:author="Michael Schneider" w:date="2016-10-30T18:5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96" w:author="Michael Schneider" w:date="2016-10-30T18:59:00Z">
        <w:r>
          <w:rPr>
            <w:rFonts w:ascii="Arial" w:hAnsi="Arial" w:cs="Arial"/>
            <w:b/>
            <w:sz w:val="20"/>
            <w:szCs w:val="20"/>
          </w:rPr>
          <w:tab/>
        </w:r>
      </w:ins>
    </w:p>
    <w:p w:rsidR="007246F2" w:rsidRPr="007246F2" w:rsidRDefault="007246F2">
      <w:pPr>
        <w:jc w:val="both"/>
        <w:rPr>
          <w:rFonts w:ascii="Arial" w:hAnsi="Arial" w:cs="Arial"/>
          <w:b/>
          <w:sz w:val="20"/>
          <w:szCs w:val="20"/>
          <w:rPrChange w:id="397" w:author="Michael Schneider" w:date="2016-10-30T18:29:00Z">
            <w:rPr/>
          </w:rPrChange>
        </w:rPr>
        <w:pPrChange w:id="398" w:author="Michael Schneider" w:date="2016-10-30T18:29:00Z">
          <w:pPr>
            <w:pStyle w:val="Listenabsatz"/>
            <w:numPr>
              <w:numId w:val="13"/>
            </w:numPr>
            <w:ind w:hanging="360"/>
            <w:jc w:val="both"/>
          </w:pPr>
        </w:pPrChange>
      </w:pPr>
      <w:ins w:id="399" w:author="Michael Schneider" w:date="2016-10-30T18:34:00Z">
        <w:r>
          <w:rPr>
            <w:rFonts w:ascii="Arial" w:hAnsi="Arial" w:cs="Arial"/>
            <w:b/>
            <w:sz w:val="20"/>
            <w:szCs w:val="20"/>
          </w:rPr>
          <w:tab/>
        </w:r>
      </w:ins>
      <w:ins w:id="400" w:author="Michael Schneider" w:date="2016-10-30T19:53:00Z">
        <w:r w:rsidR="00CF4FC0">
          <w:rPr>
            <w:rFonts w:ascii="Arial" w:hAnsi="Arial" w:cs="Arial"/>
            <w:b/>
            <w:sz w:val="20"/>
            <w:szCs w:val="20"/>
          </w:rPr>
          <w:t>Administration</w:t>
        </w:r>
      </w:ins>
    </w:p>
    <w:p w:rsidR="008954C9" w:rsidRDefault="008954C9" w:rsidP="00F73B76">
      <w:pPr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________________________________________________________</w:t>
      </w:r>
    </w:p>
    <w:p w:rsidR="008954C9" w:rsidRDefault="008954C9" w:rsidP="00F73B76">
      <w:pPr>
        <w:jc w:val="center"/>
        <w:rPr>
          <w:rFonts w:ascii="Arial" w:hAnsi="Arial" w:cs="Arial"/>
          <w:sz w:val="20"/>
          <w:szCs w:val="20"/>
        </w:rPr>
      </w:pPr>
    </w:p>
    <w:p w:rsidR="00473DDD" w:rsidRDefault="008954C9" w:rsidP="00F73B76">
      <w:pPr>
        <w:jc w:val="center"/>
        <w:rPr>
          <w:rFonts w:ascii="Arial" w:hAnsi="Arial" w:cs="Arial"/>
          <w:sz w:val="20"/>
          <w:szCs w:val="20"/>
        </w:rPr>
      </w:pPr>
      <w:r w:rsidRPr="008954C9">
        <w:rPr>
          <w:rFonts w:ascii="Arial" w:hAnsi="Arial" w:cs="Arial"/>
          <w:sz w:val="20"/>
          <w:szCs w:val="20"/>
          <w:highlight w:val="magenta"/>
        </w:rPr>
        <w:t>Konkrete Änderungsvorschläge</w:t>
      </w:r>
    </w:p>
    <w:p w:rsidR="00473DDD" w:rsidRPr="000C11CF" w:rsidRDefault="00473DDD" w:rsidP="00F73B76">
      <w:pPr>
        <w:jc w:val="center"/>
        <w:rPr>
          <w:rFonts w:ascii="Arial" w:hAnsi="Arial" w:cs="Arial"/>
          <w:sz w:val="20"/>
          <w:szCs w:val="20"/>
        </w:rPr>
      </w:pPr>
    </w:p>
    <w:p w:rsidR="008954C9" w:rsidRDefault="008954C9" w:rsidP="0028607D">
      <w:pPr>
        <w:jc w:val="center"/>
        <w:rPr>
          <w:rFonts w:ascii="Arial" w:hAnsi="Arial" w:cs="Arial"/>
          <w:sz w:val="20"/>
          <w:szCs w:val="20"/>
          <w:highlight w:val="green"/>
        </w:rPr>
      </w:pPr>
    </w:p>
    <w:p w:rsidR="00802AC7" w:rsidRPr="000C11CF" w:rsidRDefault="00802AC7" w:rsidP="0028607D">
      <w:pPr>
        <w:jc w:val="center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green"/>
        </w:rPr>
        <w:t>1. Maske</w:t>
      </w:r>
      <w:r w:rsidR="00E55407">
        <w:rPr>
          <w:rFonts w:ascii="Arial" w:hAnsi="Arial" w:cs="Arial"/>
          <w:sz w:val="20"/>
          <w:szCs w:val="20"/>
          <w:highlight w:val="green"/>
        </w:rPr>
        <w:t xml:space="preserve"> </w:t>
      </w:r>
      <w:r w:rsidR="00E55407" w:rsidRPr="00E55407">
        <w:rPr>
          <w:rFonts w:ascii="Arial" w:hAnsi="Arial" w:cs="Arial"/>
          <w:b/>
          <w:sz w:val="20"/>
          <w:szCs w:val="20"/>
          <w:highlight w:val="green"/>
        </w:rPr>
        <w:t>Berechtigungsverwaltung</w:t>
      </w:r>
      <w:r w:rsidR="00E55407">
        <w:rPr>
          <w:rFonts w:ascii="Arial" w:hAnsi="Arial" w:cs="Arial"/>
          <w:sz w:val="20"/>
          <w:szCs w:val="20"/>
          <w:highlight w:val="green"/>
        </w:rPr>
        <w:t xml:space="preserve"> ►</w:t>
      </w:r>
      <w:r w:rsidRPr="000C11CF">
        <w:rPr>
          <w:rFonts w:ascii="Arial" w:hAnsi="Arial" w:cs="Arial"/>
          <w:sz w:val="20"/>
          <w:szCs w:val="20"/>
          <w:highlight w:val="green"/>
        </w:rPr>
        <w:t xml:space="preserve"> Musterrollen</w:t>
      </w:r>
    </w:p>
    <w:p w:rsidR="008954C9" w:rsidRDefault="008954C9" w:rsidP="00F73B76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0C11CF" w:rsidRPr="000C11CF" w:rsidRDefault="00802AC7" w:rsidP="00F73B76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yellow"/>
        </w:rPr>
        <w:t>Hinweis</w:t>
      </w:r>
      <w:r w:rsidRPr="000C11CF">
        <w:rPr>
          <w:rFonts w:ascii="Arial" w:hAnsi="Arial" w:cs="Arial"/>
          <w:sz w:val="20"/>
          <w:szCs w:val="20"/>
        </w:rPr>
        <w:t xml:space="preserve">: </w:t>
      </w:r>
    </w:p>
    <w:p w:rsidR="00802AC7" w:rsidRPr="000C11CF" w:rsidRDefault="000C11CF" w:rsidP="00F73B76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+ </w:t>
      </w:r>
      <w:r w:rsidR="00802AC7" w:rsidRPr="000C11CF">
        <w:rPr>
          <w:rFonts w:ascii="Arial" w:hAnsi="Arial" w:cs="Arial"/>
          <w:sz w:val="20"/>
          <w:szCs w:val="20"/>
          <w:highlight w:val="yellow"/>
        </w:rPr>
        <w:t>Musterrollen „Test“ und „Neu“ werden beim Anklicken nicht geöffnet</w:t>
      </w:r>
      <w:r w:rsidR="00802AC7" w:rsidRPr="000C11CF">
        <w:rPr>
          <w:rFonts w:ascii="Arial" w:hAnsi="Arial" w:cs="Arial"/>
          <w:sz w:val="20"/>
          <w:szCs w:val="20"/>
        </w:rPr>
        <w:t>.</w:t>
      </w:r>
    </w:p>
    <w:p w:rsidR="000B0DE4" w:rsidRDefault="000C11CF" w:rsidP="00F73B76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yellow"/>
        </w:rPr>
        <w:t xml:space="preserve">+ </w:t>
      </w:r>
      <w:r w:rsidR="000B0DE4" w:rsidRPr="000C11CF">
        <w:rPr>
          <w:rFonts w:ascii="Arial" w:hAnsi="Arial" w:cs="Arial"/>
          <w:sz w:val="20"/>
          <w:szCs w:val="20"/>
          <w:highlight w:val="yellow"/>
        </w:rPr>
        <w:t>Erklärungshilfe</w:t>
      </w:r>
      <w:r w:rsidR="000B0DE4" w:rsidRPr="000C11CF">
        <w:rPr>
          <w:rFonts w:ascii="Arial" w:hAnsi="Arial" w:cs="Arial"/>
          <w:sz w:val="20"/>
          <w:szCs w:val="20"/>
        </w:rPr>
        <w:t xml:space="preserve"> mittels </w:t>
      </w:r>
      <w:proofErr w:type="spellStart"/>
      <w:r w:rsidR="000B0DE4" w:rsidRPr="0028607D">
        <w:rPr>
          <w:rFonts w:ascii="Arial" w:hAnsi="Arial" w:cs="Arial"/>
          <w:b/>
          <w:sz w:val="20"/>
          <w:szCs w:val="20"/>
        </w:rPr>
        <w:t>Mausover</w:t>
      </w:r>
      <w:proofErr w:type="spellEnd"/>
      <w:r w:rsidR="000B0DE4" w:rsidRPr="0028607D">
        <w:rPr>
          <w:rFonts w:ascii="Arial" w:hAnsi="Arial" w:cs="Arial"/>
          <w:b/>
          <w:sz w:val="20"/>
          <w:szCs w:val="20"/>
        </w:rPr>
        <w:t xml:space="preserve">-Effekt </w:t>
      </w:r>
      <w:r w:rsidR="000B0DE4" w:rsidRPr="000C11CF">
        <w:rPr>
          <w:rFonts w:ascii="Arial" w:hAnsi="Arial" w:cs="Arial"/>
          <w:sz w:val="20"/>
          <w:szCs w:val="20"/>
        </w:rPr>
        <w:t xml:space="preserve">oder mittels separat öffnendem </w:t>
      </w:r>
      <w:r w:rsidR="000B0DE4" w:rsidRPr="0028607D">
        <w:rPr>
          <w:rFonts w:ascii="Arial" w:hAnsi="Arial" w:cs="Arial"/>
          <w:b/>
          <w:sz w:val="20"/>
          <w:szCs w:val="20"/>
        </w:rPr>
        <w:t>Glossar</w:t>
      </w:r>
    </w:p>
    <w:p w:rsidR="0028607D" w:rsidRDefault="0028607D" w:rsidP="00F73B76">
      <w:pPr>
        <w:jc w:val="both"/>
        <w:rPr>
          <w:ins w:id="401" w:author="Michael Schneider" w:date="2016-10-30T19:54:00Z"/>
          <w:rFonts w:ascii="Arial" w:hAnsi="Arial" w:cs="Arial"/>
          <w:sz w:val="20"/>
          <w:szCs w:val="20"/>
        </w:rPr>
      </w:pPr>
    </w:p>
    <w:p w:rsidR="00CF4FC0" w:rsidRDefault="00CF4FC0" w:rsidP="00F73B76">
      <w:pPr>
        <w:jc w:val="both"/>
        <w:rPr>
          <w:ins w:id="402" w:author="Michael Schneider" w:date="2016-10-30T19:55:00Z"/>
          <w:rFonts w:ascii="Arial" w:hAnsi="Arial" w:cs="Arial"/>
          <w:sz w:val="20"/>
          <w:szCs w:val="20"/>
        </w:rPr>
      </w:pPr>
      <w:ins w:id="403" w:author="Michael Schneider" w:date="2016-10-30T19:54:00Z">
        <w:r>
          <w:rPr>
            <w:rFonts w:ascii="Arial" w:hAnsi="Arial" w:cs="Arial"/>
            <w:sz w:val="20"/>
            <w:szCs w:val="20"/>
          </w:rPr>
          <w:t xml:space="preserve">TODO </w:t>
        </w:r>
      </w:ins>
      <w:ins w:id="404" w:author="Michael Schneider" w:date="2016-10-30T19:55:00Z">
        <w:r>
          <w:rPr>
            <w:rFonts w:ascii="Arial" w:hAnsi="Arial" w:cs="Arial"/>
            <w:sz w:val="20"/>
            <w:szCs w:val="20"/>
          </w:rPr>
          <w:t>(BASIS): Glossar im Hilfe-Menü rechts von Menü Überschrift</w:t>
        </w:r>
      </w:ins>
    </w:p>
    <w:p w:rsidR="00CF4FC0" w:rsidRPr="000C11CF" w:rsidRDefault="00CF4FC0" w:rsidP="00F73B76">
      <w:pPr>
        <w:jc w:val="both"/>
        <w:rPr>
          <w:rFonts w:ascii="Arial" w:hAnsi="Arial" w:cs="Arial"/>
          <w:sz w:val="20"/>
          <w:szCs w:val="20"/>
        </w:rPr>
      </w:pPr>
    </w:p>
    <w:p w:rsidR="000C11CF" w:rsidRPr="000C11CF" w:rsidRDefault="000C11CF" w:rsidP="000C11CF">
      <w:pPr>
        <w:pStyle w:val="Listenabsatz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r w:rsidRPr="0028607D">
        <w:rPr>
          <w:rFonts w:ascii="Arial" w:hAnsi="Arial" w:cs="Arial"/>
          <w:b/>
          <w:sz w:val="20"/>
          <w:szCs w:val="20"/>
        </w:rPr>
        <w:t>GG</w:t>
      </w:r>
      <w:r w:rsidRPr="000C11CF">
        <w:rPr>
          <w:rFonts w:ascii="Arial" w:hAnsi="Arial" w:cs="Arial"/>
          <w:sz w:val="20"/>
          <w:szCs w:val="20"/>
        </w:rPr>
        <w:t xml:space="preserve"> = </w:t>
      </w:r>
      <w:r w:rsidR="00A22FD3">
        <w:rPr>
          <w:rFonts w:ascii="Arial" w:hAnsi="Arial" w:cs="Arial"/>
          <w:sz w:val="20"/>
          <w:szCs w:val="20"/>
        </w:rPr>
        <w:t xml:space="preserve">Zugriff auf </w:t>
      </w:r>
      <w:r w:rsidRPr="000C11CF">
        <w:rPr>
          <w:rFonts w:ascii="Arial" w:hAnsi="Arial" w:cs="Arial"/>
          <w:sz w:val="20"/>
          <w:szCs w:val="20"/>
        </w:rPr>
        <w:t xml:space="preserve">Geschäftsgeheimnisse, wie Informationen über sensible Geschäftsdaten, Patente, Marken, techn. </w:t>
      </w:r>
      <w:proofErr w:type="spellStart"/>
      <w:r w:rsidRPr="000C11CF">
        <w:rPr>
          <w:rFonts w:ascii="Arial" w:hAnsi="Arial" w:cs="Arial"/>
          <w:sz w:val="20"/>
          <w:szCs w:val="20"/>
        </w:rPr>
        <w:t>Know-How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</w:t>
      </w:r>
      <w:proofErr w:type="gramStart"/>
      <w:r w:rsidRPr="000C11CF">
        <w:rPr>
          <w:rFonts w:ascii="Arial" w:hAnsi="Arial" w:cs="Arial"/>
          <w:sz w:val="20"/>
          <w:szCs w:val="20"/>
        </w:rPr>
        <w:t>etc..</w:t>
      </w:r>
      <w:proofErr w:type="gramEnd"/>
      <w:r w:rsidRPr="000C11CF">
        <w:rPr>
          <w:rFonts w:ascii="Arial" w:hAnsi="Arial" w:cs="Arial"/>
          <w:sz w:val="20"/>
          <w:szCs w:val="20"/>
        </w:rPr>
        <w:t xml:space="preserve"> </w:t>
      </w:r>
    </w:p>
    <w:p w:rsidR="000C11CF" w:rsidRPr="000C11CF" w:rsidRDefault="00A22FD3" w:rsidP="00F73B76">
      <w:pPr>
        <w:pStyle w:val="Listenabsatz"/>
        <w:numPr>
          <w:ilvl w:val="0"/>
          <w:numId w:val="9"/>
        </w:numPr>
        <w:jc w:val="both"/>
        <w:rPr>
          <w:rFonts w:ascii="Arial" w:hAnsi="Arial" w:cs="Arial"/>
          <w:sz w:val="20"/>
          <w:szCs w:val="20"/>
        </w:rPr>
      </w:pPr>
      <w:proofErr w:type="spellStart"/>
      <w:r>
        <w:rPr>
          <w:rFonts w:ascii="Arial" w:hAnsi="Arial" w:cs="Arial"/>
          <w:b/>
          <w:sz w:val="20"/>
          <w:szCs w:val="20"/>
        </w:rPr>
        <w:t>p</w:t>
      </w:r>
      <w:r w:rsidR="000C11CF" w:rsidRPr="0028607D">
        <w:rPr>
          <w:rFonts w:ascii="Arial" w:hAnsi="Arial" w:cs="Arial"/>
          <w:b/>
          <w:sz w:val="20"/>
          <w:szCs w:val="20"/>
        </w:rPr>
        <w:t>D</w:t>
      </w:r>
      <w:proofErr w:type="spellEnd"/>
      <w:r w:rsidR="000C11CF" w:rsidRPr="000C11CF">
        <w:rPr>
          <w:rFonts w:ascii="Arial" w:hAnsi="Arial" w:cs="Arial"/>
          <w:sz w:val="20"/>
          <w:szCs w:val="20"/>
        </w:rPr>
        <w:t xml:space="preserve"> = </w:t>
      </w:r>
      <w:r>
        <w:rPr>
          <w:rFonts w:ascii="Arial" w:hAnsi="Arial" w:cs="Arial"/>
          <w:sz w:val="20"/>
          <w:szCs w:val="20"/>
        </w:rPr>
        <w:t>Zugriff auf p</w:t>
      </w:r>
      <w:r w:rsidR="000C11CF" w:rsidRPr="000C11CF">
        <w:rPr>
          <w:rFonts w:ascii="Arial" w:hAnsi="Arial" w:cs="Arial"/>
          <w:sz w:val="20"/>
          <w:szCs w:val="20"/>
        </w:rPr>
        <w:t xml:space="preserve">ersonenbezogene Daten 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  <w:u w:val="single"/>
        </w:rPr>
      </w:pPr>
      <w:r w:rsidRPr="000C11CF">
        <w:rPr>
          <w:rFonts w:ascii="Arial" w:hAnsi="Arial" w:cs="Arial"/>
          <w:sz w:val="20"/>
          <w:szCs w:val="20"/>
          <w:u w:val="single"/>
        </w:rPr>
        <w:t xml:space="preserve">im Sinne des § 3 </w:t>
      </w:r>
      <w:r w:rsidRPr="000C11CF">
        <w:rPr>
          <w:rFonts w:ascii="Arial" w:hAnsi="Arial" w:cs="Arial"/>
          <w:b/>
          <w:sz w:val="20"/>
          <w:szCs w:val="20"/>
          <w:u w:val="single"/>
        </w:rPr>
        <w:t>Absatz 1</w:t>
      </w:r>
      <w:r w:rsidRPr="000C11CF">
        <w:rPr>
          <w:rFonts w:ascii="Arial" w:hAnsi="Arial" w:cs="Arial"/>
          <w:sz w:val="20"/>
          <w:szCs w:val="20"/>
          <w:u w:val="single"/>
        </w:rPr>
        <w:t xml:space="preserve"> BDSG: z. B. 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Vor- / Nachnamen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Künstlernamen, </w:t>
      </w:r>
      <w:proofErr w:type="spellStart"/>
      <w:r w:rsidRPr="000C11CF">
        <w:rPr>
          <w:rFonts w:ascii="Arial" w:hAnsi="Arial" w:cs="Arial"/>
          <w:sz w:val="20"/>
          <w:szCs w:val="20"/>
        </w:rPr>
        <w:t>Social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-Media-Profil-Namen, </w:t>
      </w:r>
      <w:proofErr w:type="spellStart"/>
      <w:r w:rsidRPr="000C11CF">
        <w:rPr>
          <w:rFonts w:ascii="Arial" w:hAnsi="Arial" w:cs="Arial"/>
          <w:sz w:val="20"/>
          <w:szCs w:val="20"/>
        </w:rPr>
        <w:t>Nicknames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etc.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Angaben zu Alter / Geburtsdatum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Familienstand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Anschrift - privat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Anschrift - geschäftlich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Telefonnummer (Festnetz, Mobil) - privat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Telefonnummer (Festnetz, Mobil) - geschäftlich 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E-Mailadresse - privat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E-Mailadresse - geschäftlich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Vertragsdaten bzgl. Beschäftigungs-/Auftrags-/</w:t>
      </w:r>
      <w:proofErr w:type="spellStart"/>
      <w:r w:rsidRPr="000C11CF">
        <w:rPr>
          <w:rFonts w:ascii="Arial" w:hAnsi="Arial" w:cs="Arial"/>
          <w:sz w:val="20"/>
          <w:szCs w:val="20"/>
        </w:rPr>
        <w:t>verhältnisse</w:t>
      </w:r>
      <w:proofErr w:type="spellEnd"/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Qualifikations- und Positionsangaben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Bewerbungsunterlagen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Gehalts-/Vergütungsangaben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Bankverbindungsdaten, Kredit-/Bankkartennummern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zu Angehörigen, Unterhaltsberechtigten etc.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Personenbezogene Account-/Log-In-Daten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Arbeitszeiterfassungsdaten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Kraftfahrzeugnummer, Kfz-Kennzeichen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Personalausweisnummern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Sozialversicherungsnummern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Bilder &amp; Videoaufnahmen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Werturteile wie zum Beispiel Zeugnisse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Vorstrafen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IP-Adresse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Weitere personenbezogene Internetnutzungsdaten: Welche?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</w:rPr>
      </w:pPr>
      <w:proofErr w:type="spellStart"/>
      <w:r w:rsidRPr="000C11CF">
        <w:rPr>
          <w:rFonts w:ascii="Arial" w:hAnsi="Arial" w:cs="Arial"/>
          <w:sz w:val="20"/>
          <w:szCs w:val="20"/>
        </w:rPr>
        <w:t>Geodaten</w:t>
      </w:r>
      <w:proofErr w:type="spellEnd"/>
      <w:r w:rsidRPr="000C11CF">
        <w:rPr>
          <w:rFonts w:ascii="Arial" w:hAnsi="Arial" w:cs="Arial"/>
          <w:sz w:val="20"/>
          <w:szCs w:val="20"/>
        </w:rPr>
        <w:t>, Geo-Tracking-Daten, Navigationsdaten (z. B. GPS-Informationen etc.)</w:t>
      </w: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color w:val="FF0000"/>
          <w:sz w:val="20"/>
          <w:szCs w:val="20"/>
        </w:rPr>
      </w:pPr>
    </w:p>
    <w:p w:rsidR="000C11CF" w:rsidRPr="000C11CF" w:rsidRDefault="000C11CF" w:rsidP="000C11CF">
      <w:pPr>
        <w:pStyle w:val="Listenabsatz"/>
        <w:jc w:val="both"/>
        <w:rPr>
          <w:rFonts w:ascii="Arial" w:hAnsi="Arial" w:cs="Arial"/>
          <w:sz w:val="20"/>
          <w:szCs w:val="20"/>
          <w:u w:val="single"/>
        </w:rPr>
      </w:pPr>
      <w:r w:rsidRPr="000C11CF">
        <w:rPr>
          <w:rFonts w:ascii="Arial" w:hAnsi="Arial" w:cs="Arial"/>
          <w:color w:val="FF0000"/>
          <w:sz w:val="20"/>
          <w:szCs w:val="20"/>
          <w:u w:val="single"/>
        </w:rPr>
        <w:t>Sensible</w:t>
      </w:r>
      <w:r w:rsidRPr="000C11CF">
        <w:rPr>
          <w:rFonts w:ascii="Arial" w:hAnsi="Arial" w:cs="Arial"/>
          <w:sz w:val="20"/>
          <w:szCs w:val="20"/>
          <w:u w:val="single"/>
        </w:rPr>
        <w:t xml:space="preserve"> personenbezogene Daten im Sinne des § 3 </w:t>
      </w:r>
      <w:r w:rsidRPr="000C11CF">
        <w:rPr>
          <w:rFonts w:ascii="Arial" w:hAnsi="Arial" w:cs="Arial"/>
          <w:b/>
          <w:sz w:val="20"/>
          <w:szCs w:val="20"/>
          <w:u w:val="single"/>
        </w:rPr>
        <w:t>Absatz 9</w:t>
      </w:r>
      <w:r w:rsidRPr="000C11CF">
        <w:rPr>
          <w:rFonts w:ascii="Arial" w:hAnsi="Arial" w:cs="Arial"/>
          <w:sz w:val="20"/>
          <w:szCs w:val="20"/>
          <w:u w:val="single"/>
        </w:rPr>
        <w:t xml:space="preserve"> BDSG: z. B. </w:t>
      </w:r>
    </w:p>
    <w:p w:rsidR="000C11CF" w:rsidRP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zur Gesundheit (z. B. Genetische Daten, Krankendaten, Medikamenten-/Behandlungsdaten etc.)</w:t>
      </w:r>
    </w:p>
    <w:p w:rsidR="000C11CF" w:rsidRP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zum Sexualleben</w:t>
      </w:r>
    </w:p>
    <w:p w:rsidR="000C11CF" w:rsidRP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über rassische &amp; ethnische Herkunft</w:t>
      </w:r>
    </w:p>
    <w:p w:rsidR="000C11CF" w:rsidRP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über politische Meinungen und Parteimitgliedschaften</w:t>
      </w:r>
    </w:p>
    <w:p w:rsidR="000C11CF" w:rsidRP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zu religiösen oder philosophischen Überzeugungen (z. B. in Arbeitsvertrag "RK" etc.)</w:t>
      </w:r>
    </w:p>
    <w:p w:rsidR="000C11CF" w:rsidRDefault="000C11CF" w:rsidP="000C11CF">
      <w:pPr>
        <w:ind w:left="709"/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Daten zur Gewerkschaftszugehörigkeit</w:t>
      </w:r>
    </w:p>
    <w:p w:rsidR="00F00A78" w:rsidRDefault="00F00A78" w:rsidP="000C11CF">
      <w:pPr>
        <w:ind w:left="709"/>
        <w:jc w:val="both"/>
        <w:rPr>
          <w:rFonts w:ascii="Arial" w:hAnsi="Arial" w:cs="Arial"/>
          <w:sz w:val="20"/>
          <w:szCs w:val="20"/>
        </w:rPr>
      </w:pPr>
    </w:p>
    <w:p w:rsidR="00F00A78" w:rsidRDefault="00F00A78" w:rsidP="00F00A78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00A78">
        <w:rPr>
          <w:rFonts w:ascii="Arial" w:hAnsi="Arial" w:cs="Arial"/>
          <w:b/>
          <w:sz w:val="20"/>
          <w:szCs w:val="20"/>
        </w:rPr>
        <w:t>Erheben</w:t>
      </w:r>
      <w:r>
        <w:rPr>
          <w:rFonts w:ascii="Arial" w:hAnsi="Arial" w:cs="Arial"/>
          <w:sz w:val="20"/>
          <w:szCs w:val="20"/>
        </w:rPr>
        <w:t xml:space="preserve"> von personenbezogenen Daten =</w:t>
      </w:r>
      <w:r w:rsidR="00E31F5A">
        <w:rPr>
          <w:rFonts w:ascii="Arial" w:hAnsi="Arial" w:cs="Arial"/>
          <w:sz w:val="20"/>
          <w:szCs w:val="20"/>
        </w:rPr>
        <w:t xml:space="preserve"> jegliche Art des Beschaffens, Sammelns, Erfragens etc. von personenbezogenen Daten mündlich, schriftlich, IT-gestützt etc.</w:t>
      </w:r>
    </w:p>
    <w:p w:rsidR="007447FA" w:rsidRDefault="00F00A78" w:rsidP="00F00A78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>Verarbeiten</w:t>
      </w:r>
      <w:r>
        <w:rPr>
          <w:rFonts w:ascii="Arial" w:hAnsi="Arial" w:cs="Arial"/>
          <w:sz w:val="20"/>
          <w:szCs w:val="20"/>
        </w:rPr>
        <w:t xml:space="preserve"> von personenbezogenen Daten =</w:t>
      </w:r>
      <w:r w:rsidR="00E31F5A">
        <w:rPr>
          <w:rFonts w:ascii="Arial" w:hAnsi="Arial" w:cs="Arial"/>
          <w:sz w:val="20"/>
          <w:szCs w:val="20"/>
        </w:rPr>
        <w:t xml:space="preserve"> Speichern, Erfassen, Aufnehmen, Aufbewahren, Verändern, inhaltliches Umgestalten, Übermitteln, Bekanntgeben, Weitergeben, </w:t>
      </w:r>
      <w:r w:rsidR="00A94906">
        <w:rPr>
          <w:rFonts w:ascii="Arial" w:hAnsi="Arial" w:cs="Arial"/>
          <w:sz w:val="20"/>
          <w:szCs w:val="20"/>
        </w:rPr>
        <w:t xml:space="preserve">Einsehen, Abrufen / Downloaden bereitgehaltener Daten, Sperren, Kennzeichnen von Daten zur Zugriffsbeschränkung, Löschen, </w:t>
      </w:r>
      <w:proofErr w:type="spellStart"/>
      <w:r w:rsidR="00A94906">
        <w:rPr>
          <w:rFonts w:ascii="Arial" w:hAnsi="Arial" w:cs="Arial"/>
          <w:sz w:val="20"/>
          <w:szCs w:val="20"/>
        </w:rPr>
        <w:t>Unkenntlichmachen</w:t>
      </w:r>
      <w:proofErr w:type="spellEnd"/>
      <w:r w:rsidR="00A94906">
        <w:rPr>
          <w:rFonts w:ascii="Arial" w:hAnsi="Arial" w:cs="Arial"/>
          <w:sz w:val="20"/>
          <w:szCs w:val="20"/>
        </w:rPr>
        <w:t xml:space="preserve"> von Daten</w:t>
      </w:r>
      <w:r w:rsidR="000F43F7">
        <w:rPr>
          <w:rFonts w:ascii="Arial" w:hAnsi="Arial" w:cs="Arial"/>
          <w:sz w:val="20"/>
          <w:szCs w:val="20"/>
        </w:rPr>
        <w:t xml:space="preserve">, Anonymisieren </w:t>
      </w:r>
      <w:r w:rsidR="007447FA">
        <w:rPr>
          <w:rFonts w:ascii="Arial" w:hAnsi="Arial" w:cs="Arial"/>
          <w:sz w:val="20"/>
          <w:szCs w:val="20"/>
        </w:rPr>
        <w:t>(</w:t>
      </w:r>
      <w:r w:rsidR="000F43F7">
        <w:rPr>
          <w:rFonts w:ascii="Arial" w:hAnsi="Arial" w:cs="Arial"/>
          <w:sz w:val="20"/>
          <w:szCs w:val="20"/>
        </w:rPr>
        <w:t>= um zu verhindern</w:t>
      </w:r>
      <w:r w:rsidR="007447FA">
        <w:rPr>
          <w:rFonts w:ascii="Arial" w:hAnsi="Arial" w:cs="Arial"/>
          <w:sz w:val="20"/>
          <w:szCs w:val="20"/>
        </w:rPr>
        <w:t>/erschweren</w:t>
      </w:r>
      <w:r w:rsidR="000F43F7">
        <w:rPr>
          <w:rFonts w:ascii="Arial" w:hAnsi="Arial" w:cs="Arial"/>
          <w:sz w:val="20"/>
          <w:szCs w:val="20"/>
        </w:rPr>
        <w:t>, dass diese einer bestimmten Person zugeordnet werden können</w:t>
      </w:r>
      <w:r w:rsidR="007447FA">
        <w:rPr>
          <w:rFonts w:ascii="Arial" w:hAnsi="Arial" w:cs="Arial"/>
          <w:sz w:val="20"/>
          <w:szCs w:val="20"/>
        </w:rPr>
        <w:t>)</w:t>
      </w:r>
      <w:r w:rsidR="000F43F7">
        <w:rPr>
          <w:rFonts w:ascii="Arial" w:hAnsi="Arial" w:cs="Arial"/>
          <w:sz w:val="20"/>
          <w:szCs w:val="20"/>
        </w:rPr>
        <w:t xml:space="preserve">, </w:t>
      </w:r>
      <w:proofErr w:type="spellStart"/>
      <w:r w:rsidR="000F43F7">
        <w:rPr>
          <w:rFonts w:ascii="Arial" w:hAnsi="Arial" w:cs="Arial"/>
          <w:sz w:val="20"/>
          <w:szCs w:val="20"/>
        </w:rPr>
        <w:t>Pseudonymisieren</w:t>
      </w:r>
      <w:proofErr w:type="spellEnd"/>
      <w:r w:rsidR="000F43F7">
        <w:rPr>
          <w:rFonts w:ascii="Arial" w:hAnsi="Arial" w:cs="Arial"/>
          <w:sz w:val="20"/>
          <w:szCs w:val="20"/>
        </w:rPr>
        <w:t xml:space="preserve"> </w:t>
      </w:r>
      <w:r w:rsidR="007447FA">
        <w:rPr>
          <w:rFonts w:ascii="Arial" w:hAnsi="Arial" w:cs="Arial"/>
          <w:sz w:val="20"/>
          <w:szCs w:val="20"/>
        </w:rPr>
        <w:t>(</w:t>
      </w:r>
      <w:r w:rsidR="000F43F7">
        <w:rPr>
          <w:rFonts w:ascii="Arial" w:hAnsi="Arial" w:cs="Arial"/>
          <w:sz w:val="20"/>
          <w:szCs w:val="20"/>
        </w:rPr>
        <w:t xml:space="preserve">= </w:t>
      </w:r>
      <w:r w:rsidR="007447FA">
        <w:rPr>
          <w:rFonts w:ascii="Arial" w:hAnsi="Arial" w:cs="Arial"/>
          <w:sz w:val="20"/>
          <w:szCs w:val="20"/>
        </w:rPr>
        <w:t>Ersetzen von Namen und anderen Identifikationsmerkmalen, um zu verhindern/erschweren, dass diese einer bestimmten Person zugeordnet werden können)</w:t>
      </w:r>
    </w:p>
    <w:p w:rsidR="00F00A78" w:rsidRDefault="007447FA" w:rsidP="007447FA">
      <w:pPr>
        <w:pStyle w:val="Listenabsatz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</w:t>
      </w:r>
    </w:p>
    <w:p w:rsidR="00F00A78" w:rsidRDefault="00F00A78" w:rsidP="00A94906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Nutzen</w:t>
      </w:r>
      <w:r>
        <w:rPr>
          <w:rFonts w:ascii="Arial" w:hAnsi="Arial" w:cs="Arial"/>
          <w:sz w:val="20"/>
          <w:szCs w:val="20"/>
        </w:rPr>
        <w:t xml:space="preserve"> von personenbezogenen Daten =</w:t>
      </w:r>
      <w:r w:rsidR="00A94906">
        <w:rPr>
          <w:rFonts w:ascii="Arial" w:hAnsi="Arial" w:cs="Arial"/>
          <w:sz w:val="20"/>
          <w:szCs w:val="20"/>
        </w:rPr>
        <w:t xml:space="preserve"> G</w:t>
      </w:r>
      <w:r w:rsidR="00A94906" w:rsidRPr="00A94906">
        <w:rPr>
          <w:rFonts w:ascii="Arial" w:hAnsi="Arial" w:cs="Arial"/>
          <w:sz w:val="20"/>
          <w:szCs w:val="20"/>
        </w:rPr>
        <w:t xml:space="preserve">ebrauchen, </w:t>
      </w:r>
      <w:r w:rsidR="00A94906">
        <w:rPr>
          <w:rFonts w:ascii="Arial" w:hAnsi="Arial" w:cs="Arial"/>
          <w:sz w:val="20"/>
          <w:szCs w:val="20"/>
        </w:rPr>
        <w:t>B</w:t>
      </w:r>
      <w:r w:rsidR="00A94906" w:rsidRPr="00A94906">
        <w:rPr>
          <w:rFonts w:ascii="Arial" w:hAnsi="Arial" w:cs="Arial"/>
          <w:sz w:val="20"/>
          <w:szCs w:val="20"/>
        </w:rPr>
        <w:t xml:space="preserve">enutzen, </w:t>
      </w:r>
      <w:r w:rsidR="00A94906">
        <w:rPr>
          <w:rFonts w:ascii="Arial" w:hAnsi="Arial" w:cs="Arial"/>
          <w:sz w:val="20"/>
          <w:szCs w:val="20"/>
        </w:rPr>
        <w:t>E</w:t>
      </w:r>
      <w:r w:rsidR="00A94906" w:rsidRPr="00A94906">
        <w:rPr>
          <w:rFonts w:ascii="Arial" w:hAnsi="Arial" w:cs="Arial"/>
          <w:sz w:val="20"/>
          <w:szCs w:val="20"/>
        </w:rPr>
        <w:t>insetzen</w:t>
      </w:r>
      <w:r w:rsidR="00A94906">
        <w:rPr>
          <w:rFonts w:ascii="Arial" w:hAnsi="Arial" w:cs="Arial"/>
          <w:sz w:val="20"/>
          <w:szCs w:val="20"/>
        </w:rPr>
        <w:t xml:space="preserve">, Kenntnisnahme (z. B. auch über VPN / Fernwartung) </w:t>
      </w:r>
      <w:r w:rsidR="00A94906" w:rsidRPr="00A94906">
        <w:rPr>
          <w:rFonts w:ascii="Arial" w:hAnsi="Arial" w:cs="Arial"/>
          <w:sz w:val="20"/>
          <w:szCs w:val="20"/>
        </w:rPr>
        <w:t xml:space="preserve"> </w:t>
      </w:r>
      <w:r w:rsidR="00A94906">
        <w:rPr>
          <w:rFonts w:ascii="Arial" w:hAnsi="Arial" w:cs="Arial"/>
          <w:sz w:val="20"/>
          <w:szCs w:val="20"/>
        </w:rPr>
        <w:t>und</w:t>
      </w:r>
      <w:r w:rsidR="00A94906" w:rsidRPr="00A94906">
        <w:rPr>
          <w:rFonts w:ascii="Arial" w:hAnsi="Arial" w:cs="Arial"/>
          <w:sz w:val="20"/>
          <w:szCs w:val="20"/>
        </w:rPr>
        <w:t xml:space="preserve"> </w:t>
      </w:r>
      <w:r w:rsidR="00A94906">
        <w:rPr>
          <w:rFonts w:ascii="Arial" w:hAnsi="Arial" w:cs="Arial"/>
          <w:sz w:val="20"/>
          <w:szCs w:val="20"/>
        </w:rPr>
        <w:t xml:space="preserve">jede weitere Verwendung von Daten, die nicht unter </w:t>
      </w:r>
      <w:r w:rsidR="00A94906" w:rsidRPr="00A94906">
        <w:rPr>
          <w:rFonts w:ascii="Arial" w:hAnsi="Arial" w:cs="Arial"/>
          <w:b/>
          <w:sz w:val="20"/>
          <w:szCs w:val="20"/>
        </w:rPr>
        <w:t>Erheben</w:t>
      </w:r>
      <w:r w:rsidR="00A94906">
        <w:rPr>
          <w:rFonts w:ascii="Arial" w:hAnsi="Arial" w:cs="Arial"/>
          <w:sz w:val="20"/>
          <w:szCs w:val="20"/>
        </w:rPr>
        <w:t xml:space="preserve"> bzw. </w:t>
      </w:r>
      <w:r w:rsidR="00A94906">
        <w:rPr>
          <w:rFonts w:ascii="Arial" w:hAnsi="Arial" w:cs="Arial"/>
          <w:b/>
          <w:sz w:val="20"/>
          <w:szCs w:val="20"/>
        </w:rPr>
        <w:t>V</w:t>
      </w:r>
      <w:r w:rsidR="00A94906" w:rsidRPr="00A94906">
        <w:rPr>
          <w:rFonts w:ascii="Arial" w:hAnsi="Arial" w:cs="Arial"/>
          <w:b/>
          <w:sz w:val="20"/>
          <w:szCs w:val="20"/>
        </w:rPr>
        <w:t>erarbeiten</w:t>
      </w:r>
      <w:r w:rsidR="00A94906">
        <w:rPr>
          <w:rFonts w:ascii="Arial" w:hAnsi="Arial" w:cs="Arial"/>
          <w:sz w:val="20"/>
          <w:szCs w:val="20"/>
        </w:rPr>
        <w:t xml:space="preserve"> fällt.</w:t>
      </w:r>
    </w:p>
    <w:p w:rsidR="00A94906" w:rsidRDefault="00A94906" w:rsidP="00A94906">
      <w:pPr>
        <w:pStyle w:val="Listenabsatz"/>
        <w:jc w:val="both"/>
        <w:rPr>
          <w:rFonts w:ascii="Arial" w:hAnsi="Arial" w:cs="Arial"/>
          <w:sz w:val="20"/>
          <w:szCs w:val="20"/>
        </w:rPr>
      </w:pPr>
    </w:p>
    <w:p w:rsidR="00F00A78" w:rsidRDefault="00F00A78" w:rsidP="00F00A78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00A78">
        <w:rPr>
          <w:rFonts w:ascii="Arial" w:hAnsi="Arial" w:cs="Arial"/>
          <w:b/>
          <w:sz w:val="20"/>
          <w:szCs w:val="20"/>
        </w:rPr>
        <w:t>Home-Office</w:t>
      </w:r>
      <w:r>
        <w:rPr>
          <w:rFonts w:ascii="Arial" w:hAnsi="Arial" w:cs="Arial"/>
          <w:b/>
          <w:sz w:val="20"/>
          <w:szCs w:val="20"/>
        </w:rPr>
        <w:t xml:space="preserve"> - </w:t>
      </w:r>
      <w:r w:rsidRPr="00F00A78">
        <w:rPr>
          <w:rFonts w:ascii="Arial" w:hAnsi="Arial" w:cs="Arial"/>
          <w:b/>
          <w:sz w:val="20"/>
          <w:szCs w:val="20"/>
        </w:rPr>
        <w:t>BYOD</w:t>
      </w:r>
      <w:r>
        <w:rPr>
          <w:rFonts w:ascii="Arial" w:hAnsi="Arial" w:cs="Arial"/>
          <w:sz w:val="20"/>
          <w:szCs w:val="20"/>
        </w:rPr>
        <w:t xml:space="preserve"> (Bring </w:t>
      </w:r>
      <w:proofErr w:type="spellStart"/>
      <w:r>
        <w:rPr>
          <w:rFonts w:ascii="Arial" w:hAnsi="Arial" w:cs="Arial"/>
          <w:sz w:val="20"/>
          <w:szCs w:val="20"/>
        </w:rPr>
        <w:t>Your</w:t>
      </w:r>
      <w:proofErr w:type="spellEnd"/>
      <w:r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Own</w:t>
      </w:r>
      <w:proofErr w:type="spellEnd"/>
      <w:r>
        <w:rPr>
          <w:rFonts w:ascii="Arial" w:hAnsi="Arial" w:cs="Arial"/>
          <w:sz w:val="20"/>
          <w:szCs w:val="20"/>
        </w:rPr>
        <w:t xml:space="preserve"> Device) = Tätigkeit von Privatwohnung aus mittels Ende-zu-Ende-verschlüsselter Verbindung und Datenverarbeitungsgeräten, die nicht im Eigentum des Unternehmens stehen.</w:t>
      </w:r>
    </w:p>
    <w:p w:rsidR="00F00A78" w:rsidRDefault="00F00A78" w:rsidP="00F00A78">
      <w:pPr>
        <w:pStyle w:val="Listenabsatz"/>
        <w:numPr>
          <w:ilvl w:val="0"/>
          <w:numId w:val="11"/>
        </w:numPr>
        <w:jc w:val="both"/>
        <w:rPr>
          <w:rFonts w:ascii="Arial" w:hAnsi="Arial" w:cs="Arial"/>
          <w:sz w:val="20"/>
          <w:szCs w:val="20"/>
        </w:rPr>
      </w:pPr>
      <w:r w:rsidRPr="00F00A78">
        <w:rPr>
          <w:rFonts w:ascii="Arial" w:hAnsi="Arial" w:cs="Arial"/>
          <w:b/>
          <w:sz w:val="20"/>
          <w:szCs w:val="20"/>
        </w:rPr>
        <w:t>Fernzugriff - BYOD</w:t>
      </w:r>
      <w:r w:rsidRPr="00F00A78">
        <w:rPr>
          <w:rFonts w:ascii="Arial" w:hAnsi="Arial" w:cs="Arial"/>
          <w:sz w:val="20"/>
          <w:szCs w:val="20"/>
        </w:rPr>
        <w:t xml:space="preserve"> (Bring </w:t>
      </w:r>
      <w:proofErr w:type="spellStart"/>
      <w:r w:rsidRPr="00F00A78">
        <w:rPr>
          <w:rFonts w:ascii="Arial" w:hAnsi="Arial" w:cs="Arial"/>
          <w:sz w:val="20"/>
          <w:szCs w:val="20"/>
        </w:rPr>
        <w:t>Your</w:t>
      </w:r>
      <w:proofErr w:type="spellEnd"/>
      <w:r w:rsidRPr="00F00A78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F00A78">
        <w:rPr>
          <w:rFonts w:ascii="Arial" w:hAnsi="Arial" w:cs="Arial"/>
          <w:sz w:val="20"/>
          <w:szCs w:val="20"/>
        </w:rPr>
        <w:t>Own</w:t>
      </w:r>
      <w:proofErr w:type="spellEnd"/>
      <w:r w:rsidRPr="00F00A78">
        <w:rPr>
          <w:rFonts w:ascii="Arial" w:hAnsi="Arial" w:cs="Arial"/>
          <w:sz w:val="20"/>
          <w:szCs w:val="20"/>
        </w:rPr>
        <w:t xml:space="preserve"> Device) = Tätigkeit außerhalb der Betriebsstätten des Unternehmens </w:t>
      </w:r>
      <w:r>
        <w:rPr>
          <w:rFonts w:ascii="Arial" w:hAnsi="Arial" w:cs="Arial"/>
          <w:sz w:val="20"/>
          <w:szCs w:val="20"/>
        </w:rPr>
        <w:t>Ende-zu-Ende-verschlüsselter Verbindung und Datenverarbeitungsgeräten, die nicht im Eigentum des Unternehmens stehen.</w:t>
      </w:r>
    </w:p>
    <w:p w:rsidR="00F00A78" w:rsidRPr="00F00A78" w:rsidRDefault="00F00A78" w:rsidP="008954C9">
      <w:pPr>
        <w:pStyle w:val="Listenabsatz"/>
        <w:jc w:val="both"/>
        <w:rPr>
          <w:rFonts w:ascii="Arial" w:hAnsi="Arial" w:cs="Arial"/>
          <w:sz w:val="20"/>
          <w:szCs w:val="20"/>
        </w:rPr>
      </w:pPr>
    </w:p>
    <w:p w:rsidR="000C11CF" w:rsidRPr="000C11CF" w:rsidRDefault="000C11CF" w:rsidP="000C11CF">
      <w:pPr>
        <w:jc w:val="both"/>
        <w:rPr>
          <w:rFonts w:ascii="Arial" w:hAnsi="Arial" w:cs="Arial"/>
          <w:sz w:val="20"/>
          <w:szCs w:val="20"/>
        </w:rPr>
      </w:pPr>
    </w:p>
    <w:p w:rsidR="00802AC7" w:rsidRDefault="000D0597" w:rsidP="00F73B76">
      <w:pPr>
        <w:jc w:val="both"/>
        <w:rPr>
          <w:rFonts w:ascii="Arial" w:hAnsi="Arial" w:cs="Arial"/>
          <w:sz w:val="20"/>
          <w:szCs w:val="20"/>
        </w:rPr>
      </w:pPr>
      <w:r w:rsidRPr="0028607D">
        <w:rPr>
          <w:rFonts w:ascii="Arial" w:hAnsi="Arial" w:cs="Arial"/>
          <w:sz w:val="20"/>
          <w:szCs w:val="20"/>
          <w:highlight w:val="green"/>
        </w:rPr>
        <w:t>- Reiter „Beschäftigungsverhältnis“:</w:t>
      </w:r>
    </w:p>
    <w:p w:rsidR="008954C9" w:rsidRDefault="008954C9" w:rsidP="00F73B76">
      <w:pPr>
        <w:jc w:val="both"/>
        <w:rPr>
          <w:rFonts w:ascii="Arial" w:hAnsi="Arial" w:cs="Arial"/>
          <w:b/>
          <w:sz w:val="20"/>
          <w:szCs w:val="20"/>
        </w:rPr>
      </w:pPr>
    </w:p>
    <w:p w:rsidR="00A22FD3" w:rsidRDefault="00A22FD3" w:rsidP="00F73B76">
      <w:pPr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Ändern:</w:t>
      </w:r>
      <w:r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Beschäftigungsverhältnis in „Status“</w:t>
      </w:r>
    </w:p>
    <w:p w:rsidR="008954C9" w:rsidRDefault="008954C9" w:rsidP="00F73B76">
      <w:pPr>
        <w:jc w:val="both"/>
        <w:rPr>
          <w:rFonts w:ascii="Arial" w:hAnsi="Arial" w:cs="Arial"/>
          <w:b/>
          <w:sz w:val="20"/>
          <w:szCs w:val="20"/>
        </w:rPr>
      </w:pPr>
    </w:p>
    <w:p w:rsidR="00E55407" w:rsidRPr="00E55407" w:rsidRDefault="00E55407" w:rsidP="00F73B76">
      <w:pPr>
        <w:jc w:val="both"/>
        <w:rPr>
          <w:rFonts w:ascii="Arial" w:hAnsi="Arial" w:cs="Arial"/>
          <w:b/>
          <w:sz w:val="20"/>
          <w:szCs w:val="20"/>
        </w:rPr>
      </w:pPr>
      <w:r w:rsidRPr="00E55407">
        <w:rPr>
          <w:rFonts w:ascii="Arial" w:hAnsi="Arial" w:cs="Arial"/>
          <w:b/>
          <w:sz w:val="20"/>
          <w:szCs w:val="20"/>
        </w:rPr>
        <w:t>Einfügen</w:t>
      </w:r>
      <w:r>
        <w:rPr>
          <w:rFonts w:ascii="Arial" w:hAnsi="Arial" w:cs="Arial"/>
          <w:b/>
          <w:sz w:val="20"/>
          <w:szCs w:val="20"/>
        </w:rPr>
        <w:t>:</w:t>
      </w:r>
    </w:p>
    <w:p w:rsidR="00157A20" w:rsidRPr="000C11CF" w:rsidRDefault="00157A20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Geschäftsführung / verantwortliche Stelle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unbefristet)</w:t>
      </w:r>
    </w:p>
    <w:p w:rsidR="00157A20" w:rsidRDefault="00157A20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Geschäftsführung / verantwortliche Stelle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4E522D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Geschäftsführung / verantwortliche Stelle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0D0597" w:rsidRPr="004E522D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Angestellt</w:t>
      </w:r>
      <w:r w:rsidR="00157A20" w:rsidRPr="004E522D">
        <w:rPr>
          <w:rFonts w:ascii="Arial" w:hAnsi="Arial" w:cs="Arial"/>
          <w:sz w:val="20"/>
          <w:szCs w:val="20"/>
        </w:rPr>
        <w:t>e/r</w:t>
      </w:r>
      <w:r w:rsidRPr="004E522D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4E522D">
        <w:rPr>
          <w:rFonts w:ascii="Arial" w:hAnsi="Arial" w:cs="Arial"/>
          <w:sz w:val="20"/>
          <w:szCs w:val="20"/>
        </w:rPr>
        <w:t>unbefristet)</w:t>
      </w:r>
    </w:p>
    <w:p w:rsidR="000D0597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Angestellt</w:t>
      </w:r>
      <w:r w:rsidR="00157A20" w:rsidRPr="000C11CF">
        <w:rPr>
          <w:rFonts w:ascii="Arial" w:hAnsi="Arial" w:cs="Arial"/>
          <w:sz w:val="20"/>
          <w:szCs w:val="20"/>
        </w:rPr>
        <w:t>e/r</w:t>
      </w:r>
      <w:r w:rsidRPr="000C11CF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4E522D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Angestellte/r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0D0597" w:rsidRPr="004E522D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 xml:space="preserve">Teilzeit </w:t>
      </w:r>
      <w:r w:rsidR="00157A20" w:rsidRPr="004E522D">
        <w:rPr>
          <w:rFonts w:ascii="Arial" w:hAnsi="Arial" w:cs="Arial"/>
          <w:sz w:val="20"/>
          <w:szCs w:val="20"/>
        </w:rPr>
        <w:t xml:space="preserve">Angestellte/r </w:t>
      </w:r>
      <w:r w:rsidRPr="004E522D">
        <w:rPr>
          <w:rFonts w:ascii="Arial" w:hAnsi="Arial" w:cs="Arial"/>
          <w:sz w:val="20"/>
          <w:szCs w:val="20"/>
        </w:rPr>
        <w:t>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4E522D">
        <w:rPr>
          <w:rFonts w:ascii="Arial" w:hAnsi="Arial" w:cs="Arial"/>
          <w:sz w:val="20"/>
          <w:szCs w:val="20"/>
        </w:rPr>
        <w:t>unbefristet)</w:t>
      </w:r>
    </w:p>
    <w:p w:rsidR="000D0597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Teilzeit </w:t>
      </w:r>
      <w:r w:rsidR="00157A20" w:rsidRPr="000C11CF">
        <w:rPr>
          <w:rFonts w:ascii="Arial" w:hAnsi="Arial" w:cs="Arial"/>
          <w:sz w:val="20"/>
          <w:szCs w:val="20"/>
        </w:rPr>
        <w:t xml:space="preserve">Angestellte/r </w:t>
      </w:r>
      <w:r w:rsidRPr="000C11CF">
        <w:rPr>
          <w:rFonts w:ascii="Arial" w:hAnsi="Arial" w:cs="Arial"/>
          <w:sz w:val="20"/>
          <w:szCs w:val="20"/>
        </w:rPr>
        <w:t>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4E522D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Teilzeit Angestellte/r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0D0597" w:rsidRPr="004E522D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A</w:t>
      </w:r>
      <w:r w:rsidR="00157A20" w:rsidRPr="004E522D">
        <w:rPr>
          <w:rFonts w:ascii="Arial" w:hAnsi="Arial" w:cs="Arial"/>
          <w:sz w:val="20"/>
          <w:szCs w:val="20"/>
        </w:rPr>
        <w:t>uszubildender</w:t>
      </w:r>
      <w:r w:rsidR="008853C9" w:rsidRPr="004E522D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="008853C9" w:rsidRPr="004E522D">
        <w:rPr>
          <w:rFonts w:ascii="Arial" w:hAnsi="Arial" w:cs="Arial"/>
          <w:sz w:val="20"/>
          <w:szCs w:val="20"/>
        </w:rPr>
        <w:t>befristet</w:t>
      </w:r>
      <w:r w:rsidR="004E522D" w:rsidRPr="004E522D">
        <w:rPr>
          <w:rFonts w:ascii="Arial" w:hAnsi="Arial" w:cs="Arial"/>
          <w:sz w:val="20"/>
          <w:szCs w:val="20"/>
        </w:rPr>
        <w:t xml:space="preserve"> bis + Datum</w:t>
      </w:r>
      <w:r w:rsidR="008853C9" w:rsidRPr="004E522D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Auszubildender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0D0597" w:rsidRPr="004E522D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Praktikant</w:t>
      </w:r>
      <w:r w:rsidR="00157A20" w:rsidRPr="004E522D">
        <w:rPr>
          <w:rFonts w:ascii="Arial" w:hAnsi="Arial" w:cs="Arial"/>
          <w:sz w:val="20"/>
          <w:szCs w:val="20"/>
        </w:rPr>
        <w:t>/in</w:t>
      </w:r>
      <w:r w:rsidRPr="004E522D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4E522D">
        <w:rPr>
          <w:rFonts w:ascii="Arial" w:hAnsi="Arial" w:cs="Arial"/>
          <w:sz w:val="20"/>
          <w:szCs w:val="20"/>
        </w:rPr>
        <w:t>befristet</w:t>
      </w:r>
      <w:r w:rsidR="004E522D" w:rsidRPr="004E522D">
        <w:rPr>
          <w:rFonts w:ascii="Arial" w:hAnsi="Arial" w:cs="Arial"/>
          <w:sz w:val="20"/>
          <w:szCs w:val="20"/>
        </w:rPr>
        <w:t xml:space="preserve"> bis + Datum</w:t>
      </w:r>
      <w:r w:rsidRPr="004E522D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Praktikant/in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0D0597" w:rsidRPr="004E522D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Studentische</w:t>
      </w:r>
      <w:r w:rsidR="00157A20" w:rsidRPr="004E522D">
        <w:rPr>
          <w:rFonts w:ascii="Arial" w:hAnsi="Arial" w:cs="Arial"/>
          <w:sz w:val="20"/>
          <w:szCs w:val="20"/>
        </w:rPr>
        <w:t>/</w:t>
      </w:r>
      <w:r w:rsidRPr="004E522D">
        <w:rPr>
          <w:rFonts w:ascii="Arial" w:hAnsi="Arial" w:cs="Arial"/>
          <w:sz w:val="20"/>
          <w:szCs w:val="20"/>
        </w:rPr>
        <w:t>r Mitarbeiter</w:t>
      </w:r>
      <w:r w:rsidR="00157A20" w:rsidRPr="004E522D">
        <w:rPr>
          <w:rFonts w:ascii="Arial" w:hAnsi="Arial" w:cs="Arial"/>
          <w:sz w:val="20"/>
          <w:szCs w:val="20"/>
        </w:rPr>
        <w:t>/in</w:t>
      </w:r>
      <w:r w:rsidRPr="004E522D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4E522D">
        <w:rPr>
          <w:rFonts w:ascii="Arial" w:hAnsi="Arial" w:cs="Arial"/>
          <w:sz w:val="20"/>
          <w:szCs w:val="20"/>
        </w:rPr>
        <w:t>unbefristet)</w:t>
      </w:r>
    </w:p>
    <w:p w:rsidR="000D0597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Studentische</w:t>
      </w:r>
      <w:r w:rsidR="00157A20" w:rsidRPr="000C11CF">
        <w:rPr>
          <w:rFonts w:ascii="Arial" w:hAnsi="Arial" w:cs="Arial"/>
          <w:sz w:val="20"/>
          <w:szCs w:val="20"/>
        </w:rPr>
        <w:t>/</w:t>
      </w:r>
      <w:r w:rsidRPr="000C11CF">
        <w:rPr>
          <w:rFonts w:ascii="Arial" w:hAnsi="Arial" w:cs="Arial"/>
          <w:sz w:val="20"/>
          <w:szCs w:val="20"/>
        </w:rPr>
        <w:t>r Mitarbeiter</w:t>
      </w:r>
      <w:r w:rsidR="00157A20" w:rsidRPr="000C11CF">
        <w:rPr>
          <w:rFonts w:ascii="Arial" w:hAnsi="Arial" w:cs="Arial"/>
          <w:sz w:val="20"/>
          <w:szCs w:val="20"/>
        </w:rPr>
        <w:t>/in</w:t>
      </w:r>
      <w:r w:rsidRPr="000C11CF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4E522D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4E522D" w:rsidRPr="000C11CF" w:rsidRDefault="00AA5748" w:rsidP="004E5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Studentische/r Mitarbeiter/in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Pr="004E522D">
        <w:rPr>
          <w:rFonts w:ascii="Arial" w:hAnsi="Arial" w:cs="Arial"/>
          <w:sz w:val="20"/>
          <w:szCs w:val="20"/>
        </w:rPr>
        <w:t>ausgeschieden</w:t>
      </w:r>
      <w:r w:rsidR="004E522D">
        <w:rPr>
          <w:rFonts w:ascii="Arial" w:hAnsi="Arial" w:cs="Arial"/>
          <w:sz w:val="20"/>
          <w:szCs w:val="20"/>
        </w:rPr>
        <w:t xml:space="preserve"> + Datum + Löschdatum:</w:t>
      </w:r>
      <w:r w:rsidR="004E5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4E5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4E522D">
        <w:rPr>
          <w:rFonts w:ascii="Arial" w:hAnsi="Arial" w:cs="Arial"/>
          <w:sz w:val="20"/>
          <w:szCs w:val="20"/>
        </w:rPr>
        <w:t>)</w:t>
      </w:r>
    </w:p>
    <w:p w:rsidR="00AA5748" w:rsidRPr="004E522D" w:rsidRDefault="00AA5748" w:rsidP="00AA574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4E522D">
        <w:rPr>
          <w:rFonts w:ascii="Arial" w:hAnsi="Arial" w:cs="Arial"/>
          <w:sz w:val="20"/>
          <w:szCs w:val="20"/>
        </w:rPr>
        <w:t>Selbständiger / Freier Mitarbeiter mit Z. a. pers. Daten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4E522D">
        <w:rPr>
          <w:rFonts w:ascii="Arial" w:hAnsi="Arial" w:cs="Arial"/>
          <w:sz w:val="20"/>
          <w:szCs w:val="20"/>
        </w:rPr>
        <w:t xml:space="preserve">unbefristet) </w:t>
      </w:r>
    </w:p>
    <w:p w:rsidR="00AA5748" w:rsidRDefault="00AA5748" w:rsidP="00AA574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Selbständiger / Freier Mitarbeiter mit Z. a. pers. Daten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4E522D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 xml:space="preserve">) </w:t>
      </w:r>
    </w:p>
    <w:p w:rsidR="008A757F" w:rsidRPr="000C11CF" w:rsidRDefault="00AA5748" w:rsidP="008A757F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Selbständiger / Freier Mitarbeiter mit Z. a. pers. Daten (</w:t>
      </w:r>
      <w:r w:rsidR="008A757F">
        <w:rPr>
          <w:rFonts w:ascii="Arial" w:hAnsi="Arial" w:cs="Arial"/>
          <w:sz w:val="20"/>
          <w:szCs w:val="20"/>
        </w:rPr>
        <w:t>in-aktiv + Datum + Löschdatum:</w:t>
      </w:r>
      <w:r w:rsidR="008A757F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8A757F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8A757F">
        <w:rPr>
          <w:rFonts w:ascii="Arial" w:hAnsi="Arial" w:cs="Arial"/>
          <w:sz w:val="20"/>
          <w:szCs w:val="20"/>
        </w:rPr>
        <w:t>)</w:t>
      </w:r>
    </w:p>
    <w:p w:rsidR="000D0597" w:rsidRPr="000C11CF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Auftragnehmer</w:t>
      </w:r>
      <w:r w:rsidR="00157A20" w:rsidRPr="000C11CF">
        <w:rPr>
          <w:rFonts w:ascii="Arial" w:hAnsi="Arial" w:cs="Arial"/>
          <w:sz w:val="20"/>
          <w:szCs w:val="20"/>
        </w:rPr>
        <w:t xml:space="preserve"> </w:t>
      </w:r>
      <w:r w:rsidRPr="000C11CF">
        <w:rPr>
          <w:rFonts w:ascii="Arial" w:hAnsi="Arial" w:cs="Arial"/>
          <w:sz w:val="20"/>
          <w:szCs w:val="20"/>
        </w:rPr>
        <w:t xml:space="preserve">/ </w:t>
      </w:r>
      <w:r w:rsidR="00896D04">
        <w:rPr>
          <w:rFonts w:ascii="Arial" w:hAnsi="Arial" w:cs="Arial"/>
          <w:sz w:val="20"/>
          <w:szCs w:val="20"/>
        </w:rPr>
        <w:t xml:space="preserve">Dienstleister / </w:t>
      </w:r>
      <w:r w:rsidRPr="000C11CF">
        <w:rPr>
          <w:rFonts w:ascii="Arial" w:hAnsi="Arial" w:cs="Arial"/>
          <w:sz w:val="20"/>
          <w:szCs w:val="20"/>
        </w:rPr>
        <w:t>ADVV-</w:t>
      </w:r>
      <w:proofErr w:type="spellStart"/>
      <w:r w:rsidRPr="000C11CF">
        <w:rPr>
          <w:rFonts w:ascii="Arial" w:hAnsi="Arial" w:cs="Arial"/>
          <w:sz w:val="20"/>
          <w:szCs w:val="20"/>
        </w:rPr>
        <w:t>ler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</w:t>
      </w:r>
      <w:r w:rsidR="008853C9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AA5748">
        <w:rPr>
          <w:rFonts w:ascii="Arial" w:hAnsi="Arial" w:cs="Arial"/>
          <w:sz w:val="20"/>
          <w:szCs w:val="20"/>
        </w:rPr>
        <w:t>pD</w:t>
      </w:r>
      <w:proofErr w:type="spellEnd"/>
      <w:r w:rsidR="000B0DE4" w:rsidRPr="000C11CF">
        <w:rPr>
          <w:rFonts w:ascii="Arial" w:hAnsi="Arial" w:cs="Arial"/>
          <w:sz w:val="20"/>
          <w:szCs w:val="20"/>
        </w:rPr>
        <w:t xml:space="preserve"> </w:t>
      </w:r>
      <w:r w:rsidRPr="000C11CF">
        <w:rPr>
          <w:rFonts w:ascii="Arial" w:hAnsi="Arial" w:cs="Arial"/>
          <w:sz w:val="20"/>
          <w:szCs w:val="20"/>
        </w:rPr>
        <w:t>§ 11 DBSG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unbefristet)</w:t>
      </w:r>
    </w:p>
    <w:p w:rsidR="000D0597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Auftragnehmer</w:t>
      </w:r>
      <w:r w:rsidR="00896D04">
        <w:rPr>
          <w:rFonts w:ascii="Arial" w:hAnsi="Arial" w:cs="Arial"/>
          <w:sz w:val="20"/>
          <w:szCs w:val="20"/>
        </w:rPr>
        <w:t xml:space="preserve"> </w:t>
      </w:r>
      <w:r w:rsidR="00896D04" w:rsidRPr="000C11CF">
        <w:rPr>
          <w:rFonts w:ascii="Arial" w:hAnsi="Arial" w:cs="Arial"/>
          <w:sz w:val="20"/>
          <w:szCs w:val="20"/>
        </w:rPr>
        <w:t xml:space="preserve">/ </w:t>
      </w:r>
      <w:r w:rsidR="00896D04">
        <w:rPr>
          <w:rFonts w:ascii="Arial" w:hAnsi="Arial" w:cs="Arial"/>
          <w:sz w:val="20"/>
          <w:szCs w:val="20"/>
        </w:rPr>
        <w:t>Dienstleister</w:t>
      </w:r>
      <w:r w:rsidRPr="000C11CF">
        <w:rPr>
          <w:rFonts w:ascii="Arial" w:hAnsi="Arial" w:cs="Arial"/>
          <w:sz w:val="20"/>
          <w:szCs w:val="20"/>
        </w:rPr>
        <w:t xml:space="preserve"> / ADVV-</w:t>
      </w:r>
      <w:proofErr w:type="spellStart"/>
      <w:r w:rsidRPr="000C11CF">
        <w:rPr>
          <w:rFonts w:ascii="Arial" w:hAnsi="Arial" w:cs="Arial"/>
          <w:sz w:val="20"/>
          <w:szCs w:val="20"/>
        </w:rPr>
        <w:t>ler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</w:t>
      </w:r>
      <w:r w:rsidR="008853C9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0B0DE4" w:rsidRPr="000C11CF">
        <w:rPr>
          <w:rFonts w:ascii="Arial" w:hAnsi="Arial" w:cs="Arial"/>
          <w:sz w:val="20"/>
          <w:szCs w:val="20"/>
        </w:rPr>
        <w:t>pD</w:t>
      </w:r>
      <w:proofErr w:type="spellEnd"/>
      <w:r w:rsidR="000B0DE4" w:rsidRPr="000C11CF">
        <w:rPr>
          <w:rFonts w:ascii="Arial" w:hAnsi="Arial" w:cs="Arial"/>
          <w:sz w:val="20"/>
          <w:szCs w:val="20"/>
        </w:rPr>
        <w:t xml:space="preserve"> § 11 DBSG</w:t>
      </w:r>
      <w:r w:rsidRPr="000C11CF">
        <w:rPr>
          <w:rFonts w:ascii="Arial" w:hAnsi="Arial" w:cs="Arial"/>
          <w:sz w:val="20"/>
          <w:szCs w:val="20"/>
        </w:rPr>
        <w:t xml:space="preserve"> § 11 DBSG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BE74CC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8A757F" w:rsidRPr="000C11CF" w:rsidRDefault="008853C9" w:rsidP="008A757F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lastRenderedPageBreak/>
        <w:t xml:space="preserve">Auftragnehmer / </w:t>
      </w:r>
      <w:r>
        <w:rPr>
          <w:rFonts w:ascii="Arial" w:hAnsi="Arial" w:cs="Arial"/>
          <w:sz w:val="20"/>
          <w:szCs w:val="20"/>
        </w:rPr>
        <w:t xml:space="preserve">Dienstleister </w:t>
      </w:r>
      <w:r w:rsidRPr="000C11CF">
        <w:rPr>
          <w:rFonts w:ascii="Arial" w:hAnsi="Arial" w:cs="Arial"/>
          <w:sz w:val="20"/>
          <w:szCs w:val="20"/>
        </w:rPr>
        <w:t>/ ADVV-</w:t>
      </w:r>
      <w:proofErr w:type="spellStart"/>
      <w:r w:rsidRPr="000C11CF">
        <w:rPr>
          <w:rFonts w:ascii="Arial" w:hAnsi="Arial" w:cs="Arial"/>
          <w:sz w:val="20"/>
          <w:szCs w:val="20"/>
        </w:rPr>
        <w:t>ler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proofErr w:type="spellStart"/>
      <w:r w:rsidRPr="000C11CF">
        <w:rPr>
          <w:rFonts w:ascii="Arial" w:hAnsi="Arial" w:cs="Arial"/>
          <w:sz w:val="20"/>
          <w:szCs w:val="20"/>
        </w:rPr>
        <w:t>pD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§ 11 DBSG § 11 DBSG (</w:t>
      </w:r>
      <w:r>
        <w:rPr>
          <w:rFonts w:ascii="Arial" w:hAnsi="Arial" w:cs="Arial"/>
          <w:sz w:val="20"/>
          <w:szCs w:val="20"/>
        </w:rPr>
        <w:t>in-aktiv</w:t>
      </w:r>
      <w:r w:rsidR="008A757F">
        <w:rPr>
          <w:rFonts w:ascii="Arial" w:hAnsi="Arial" w:cs="Arial"/>
          <w:sz w:val="20"/>
          <w:szCs w:val="20"/>
        </w:rPr>
        <w:t xml:space="preserve"> + </w:t>
      </w:r>
      <w:r w:rsidR="004E522D">
        <w:rPr>
          <w:rFonts w:ascii="Arial" w:hAnsi="Arial" w:cs="Arial"/>
          <w:sz w:val="20"/>
          <w:szCs w:val="20"/>
        </w:rPr>
        <w:t xml:space="preserve">Datum + </w:t>
      </w:r>
      <w:r w:rsidR="008A757F">
        <w:rPr>
          <w:rFonts w:ascii="Arial" w:hAnsi="Arial" w:cs="Arial"/>
          <w:sz w:val="20"/>
          <w:szCs w:val="20"/>
        </w:rPr>
        <w:t>Löschdatum:</w:t>
      </w:r>
      <w:r w:rsidR="008A757F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8A757F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8A757F">
        <w:rPr>
          <w:rFonts w:ascii="Arial" w:hAnsi="Arial" w:cs="Arial"/>
          <w:sz w:val="20"/>
          <w:szCs w:val="20"/>
        </w:rPr>
        <w:t>)</w:t>
      </w:r>
    </w:p>
    <w:p w:rsidR="000D0597" w:rsidRPr="000C11CF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Auftragnehmer </w:t>
      </w:r>
      <w:r w:rsidR="0052122D" w:rsidRPr="000C11CF">
        <w:rPr>
          <w:rFonts w:ascii="Arial" w:hAnsi="Arial" w:cs="Arial"/>
          <w:sz w:val="20"/>
          <w:szCs w:val="20"/>
        </w:rPr>
        <w:t xml:space="preserve">/ </w:t>
      </w:r>
      <w:r w:rsidR="0052122D">
        <w:rPr>
          <w:rFonts w:ascii="Arial" w:hAnsi="Arial" w:cs="Arial"/>
          <w:sz w:val="20"/>
          <w:szCs w:val="20"/>
        </w:rPr>
        <w:t xml:space="preserve">Dienstleister </w:t>
      </w:r>
      <w:r w:rsidRPr="000C11CF">
        <w:rPr>
          <w:rFonts w:ascii="Arial" w:hAnsi="Arial" w:cs="Arial"/>
          <w:sz w:val="20"/>
          <w:szCs w:val="20"/>
        </w:rPr>
        <w:t>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unbefristet)</w:t>
      </w:r>
    </w:p>
    <w:p w:rsidR="000D0597" w:rsidRDefault="000D059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Auftragnehmer </w:t>
      </w:r>
      <w:r w:rsidR="0052122D" w:rsidRPr="000C11CF">
        <w:rPr>
          <w:rFonts w:ascii="Arial" w:hAnsi="Arial" w:cs="Arial"/>
          <w:sz w:val="20"/>
          <w:szCs w:val="20"/>
        </w:rPr>
        <w:t xml:space="preserve">/ </w:t>
      </w:r>
      <w:r w:rsidR="0052122D">
        <w:rPr>
          <w:rFonts w:ascii="Arial" w:hAnsi="Arial" w:cs="Arial"/>
          <w:sz w:val="20"/>
          <w:szCs w:val="20"/>
        </w:rPr>
        <w:t xml:space="preserve">Dienstleister </w:t>
      </w:r>
      <w:r w:rsidRPr="000C11CF">
        <w:rPr>
          <w:rFonts w:ascii="Arial" w:hAnsi="Arial" w:cs="Arial"/>
          <w:sz w:val="20"/>
          <w:szCs w:val="20"/>
        </w:rPr>
        <w:t>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0C11CF">
        <w:rPr>
          <w:rFonts w:ascii="Arial" w:hAnsi="Arial" w:cs="Arial"/>
          <w:sz w:val="20"/>
          <w:szCs w:val="20"/>
        </w:rPr>
        <w:t>befristet</w:t>
      </w:r>
      <w:r w:rsidR="00BE74CC">
        <w:rPr>
          <w:rFonts w:ascii="Arial" w:hAnsi="Arial" w:cs="Arial"/>
          <w:sz w:val="20"/>
          <w:szCs w:val="20"/>
        </w:rPr>
        <w:t xml:space="preserve"> bis + Datum</w:t>
      </w:r>
      <w:r w:rsidRPr="000C11CF">
        <w:rPr>
          <w:rFonts w:ascii="Arial" w:hAnsi="Arial" w:cs="Arial"/>
          <w:sz w:val="20"/>
          <w:szCs w:val="20"/>
        </w:rPr>
        <w:t>)</w:t>
      </w:r>
    </w:p>
    <w:p w:rsidR="0052122D" w:rsidRPr="000C11CF" w:rsidRDefault="00FF40F0" w:rsidP="00521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</w:t>
      </w:r>
      <w:r w:rsidR="008853C9" w:rsidRPr="0052122D">
        <w:rPr>
          <w:rFonts w:ascii="Arial" w:hAnsi="Arial" w:cs="Arial"/>
          <w:sz w:val="20"/>
          <w:szCs w:val="20"/>
        </w:rPr>
        <w:t xml:space="preserve">uftragnehmer </w:t>
      </w:r>
      <w:r w:rsidR="0052122D" w:rsidRPr="000C11CF">
        <w:rPr>
          <w:rFonts w:ascii="Arial" w:hAnsi="Arial" w:cs="Arial"/>
          <w:sz w:val="20"/>
          <w:szCs w:val="20"/>
        </w:rPr>
        <w:t xml:space="preserve">/ </w:t>
      </w:r>
      <w:r w:rsidR="0052122D">
        <w:rPr>
          <w:rFonts w:ascii="Arial" w:hAnsi="Arial" w:cs="Arial"/>
          <w:sz w:val="20"/>
          <w:szCs w:val="20"/>
        </w:rPr>
        <w:t xml:space="preserve">Dienstleister </w:t>
      </w:r>
      <w:r w:rsidR="008853C9" w:rsidRPr="0052122D">
        <w:rPr>
          <w:rFonts w:ascii="Arial" w:hAnsi="Arial" w:cs="Arial"/>
          <w:sz w:val="20"/>
          <w:szCs w:val="20"/>
        </w:rPr>
        <w:t>(in-aktiv</w:t>
      </w:r>
      <w:r w:rsidR="0052122D" w:rsidRPr="0052122D">
        <w:rPr>
          <w:rFonts w:ascii="Arial" w:hAnsi="Arial" w:cs="Arial"/>
          <w:sz w:val="20"/>
          <w:szCs w:val="20"/>
        </w:rPr>
        <w:t xml:space="preserve"> </w:t>
      </w:r>
      <w:r w:rsidR="004E522D">
        <w:rPr>
          <w:rFonts w:ascii="Arial" w:hAnsi="Arial" w:cs="Arial"/>
          <w:sz w:val="20"/>
          <w:szCs w:val="20"/>
        </w:rPr>
        <w:t xml:space="preserve">+ </w:t>
      </w:r>
      <w:r w:rsidR="0052122D">
        <w:rPr>
          <w:rFonts w:ascii="Arial" w:hAnsi="Arial" w:cs="Arial"/>
          <w:sz w:val="20"/>
          <w:szCs w:val="20"/>
        </w:rPr>
        <w:t>Datum + Löschdatum:</w:t>
      </w:r>
      <w:r w:rsidR="00521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521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52122D">
        <w:rPr>
          <w:rFonts w:ascii="Arial" w:hAnsi="Arial" w:cs="Arial"/>
          <w:sz w:val="20"/>
          <w:szCs w:val="20"/>
        </w:rPr>
        <w:t>)</w:t>
      </w:r>
    </w:p>
    <w:p w:rsidR="002303D9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 xml:space="preserve">Empfänger </w:t>
      </w:r>
      <w:r w:rsidR="008853C9" w:rsidRPr="0052122D">
        <w:rPr>
          <w:rFonts w:ascii="Arial" w:hAnsi="Arial" w:cs="Arial"/>
          <w:sz w:val="20"/>
          <w:szCs w:val="20"/>
        </w:rPr>
        <w:t xml:space="preserve">- </w:t>
      </w:r>
      <w:r w:rsidR="000B0DE4" w:rsidRPr="0052122D">
        <w:rPr>
          <w:rFonts w:ascii="Arial" w:hAnsi="Arial" w:cs="Arial"/>
          <w:sz w:val="20"/>
          <w:szCs w:val="20"/>
        </w:rPr>
        <w:t>G</w:t>
      </w:r>
      <w:r w:rsidR="000C11CF" w:rsidRPr="0052122D">
        <w:rPr>
          <w:rFonts w:ascii="Arial" w:hAnsi="Arial" w:cs="Arial"/>
          <w:sz w:val="20"/>
          <w:szCs w:val="20"/>
        </w:rPr>
        <w:t>G</w:t>
      </w:r>
      <w:r w:rsidR="000B0DE4" w:rsidRPr="0052122D">
        <w:rPr>
          <w:rFonts w:ascii="Arial" w:hAnsi="Arial" w:cs="Arial"/>
          <w:sz w:val="20"/>
          <w:szCs w:val="20"/>
        </w:rPr>
        <w:t xml:space="preserve"> </w:t>
      </w:r>
      <w:r w:rsidR="008853C9" w:rsidRPr="0052122D">
        <w:rPr>
          <w:rFonts w:ascii="Arial" w:hAnsi="Arial" w:cs="Arial"/>
          <w:sz w:val="20"/>
          <w:szCs w:val="20"/>
        </w:rPr>
        <w:t>/</w:t>
      </w:r>
      <w:r w:rsidR="000B0DE4" w:rsidRPr="0052122D">
        <w:rPr>
          <w:rFonts w:ascii="Arial" w:hAnsi="Arial" w:cs="Arial"/>
          <w:sz w:val="20"/>
          <w:szCs w:val="20"/>
        </w:rPr>
        <w:t xml:space="preserve"> </w:t>
      </w:r>
      <w:proofErr w:type="spellStart"/>
      <w:r w:rsidR="00AA5748" w:rsidRPr="0052122D">
        <w:rPr>
          <w:rFonts w:ascii="Arial" w:hAnsi="Arial" w:cs="Arial"/>
          <w:sz w:val="20"/>
          <w:szCs w:val="20"/>
        </w:rPr>
        <w:t>p</w:t>
      </w:r>
      <w:r w:rsidR="000C11CF" w:rsidRPr="0052122D">
        <w:rPr>
          <w:rFonts w:ascii="Arial" w:hAnsi="Arial" w:cs="Arial"/>
          <w:sz w:val="20"/>
          <w:szCs w:val="20"/>
        </w:rPr>
        <w:t>D</w:t>
      </w:r>
      <w:proofErr w:type="spellEnd"/>
      <w:r w:rsidRPr="0052122D">
        <w:rPr>
          <w:rFonts w:ascii="Arial" w:hAnsi="Arial" w:cs="Arial"/>
          <w:sz w:val="20"/>
          <w:szCs w:val="20"/>
        </w:rPr>
        <w:t xml:space="preserve"> </w:t>
      </w:r>
      <w:r w:rsidR="008853C9" w:rsidRPr="0052122D">
        <w:rPr>
          <w:rFonts w:ascii="Arial" w:hAnsi="Arial" w:cs="Arial"/>
          <w:sz w:val="20"/>
          <w:szCs w:val="20"/>
        </w:rPr>
        <w:t xml:space="preserve">- </w:t>
      </w:r>
      <w:r w:rsidRPr="0052122D">
        <w:rPr>
          <w:rFonts w:ascii="Arial" w:hAnsi="Arial" w:cs="Arial"/>
          <w:sz w:val="20"/>
          <w:szCs w:val="20"/>
        </w:rPr>
        <w:t>außerhalb EU / EWR nach §§ 4 b, c BDSG</w:t>
      </w:r>
      <w:r w:rsidR="0052122D" w:rsidRPr="0052122D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="00BE74CC">
        <w:rPr>
          <w:rFonts w:ascii="Arial" w:hAnsi="Arial" w:cs="Arial"/>
          <w:sz w:val="20"/>
          <w:szCs w:val="20"/>
        </w:rPr>
        <w:t>unbefristet</w:t>
      </w:r>
      <w:r w:rsidR="0052122D" w:rsidRPr="0052122D">
        <w:rPr>
          <w:rFonts w:ascii="Arial" w:hAnsi="Arial" w:cs="Arial"/>
          <w:sz w:val="20"/>
          <w:szCs w:val="20"/>
        </w:rPr>
        <w:t>)</w:t>
      </w:r>
    </w:p>
    <w:p w:rsidR="00BE74CC" w:rsidRPr="0052122D" w:rsidRDefault="00BE74CC" w:rsidP="00BE74CC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 xml:space="preserve">Empfänger - GG / </w:t>
      </w:r>
      <w:proofErr w:type="spellStart"/>
      <w:r w:rsidRPr="0052122D">
        <w:rPr>
          <w:rFonts w:ascii="Arial" w:hAnsi="Arial" w:cs="Arial"/>
          <w:sz w:val="20"/>
          <w:szCs w:val="20"/>
        </w:rPr>
        <w:t>pD</w:t>
      </w:r>
      <w:proofErr w:type="spellEnd"/>
      <w:r w:rsidRPr="0052122D">
        <w:rPr>
          <w:rFonts w:ascii="Arial" w:hAnsi="Arial" w:cs="Arial"/>
          <w:sz w:val="20"/>
          <w:szCs w:val="20"/>
        </w:rPr>
        <w:t xml:space="preserve"> - außerhalb EU / EWR nach §§ 4 b, c BDSG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>
        <w:rPr>
          <w:rFonts w:ascii="Arial" w:hAnsi="Arial" w:cs="Arial"/>
          <w:sz w:val="20"/>
          <w:szCs w:val="20"/>
        </w:rPr>
        <w:t>befristet bis + Datum</w:t>
      </w:r>
      <w:r w:rsidRPr="0052122D">
        <w:rPr>
          <w:rFonts w:ascii="Arial" w:hAnsi="Arial" w:cs="Arial"/>
          <w:sz w:val="20"/>
          <w:szCs w:val="20"/>
        </w:rPr>
        <w:t>)</w:t>
      </w:r>
    </w:p>
    <w:p w:rsidR="0052122D" w:rsidRPr="000C11CF" w:rsidRDefault="0052122D" w:rsidP="0052122D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Empfänger </w:t>
      </w:r>
      <w:r>
        <w:rPr>
          <w:rFonts w:ascii="Arial" w:hAnsi="Arial" w:cs="Arial"/>
          <w:sz w:val="20"/>
          <w:szCs w:val="20"/>
        </w:rPr>
        <w:t xml:space="preserve">- </w:t>
      </w:r>
      <w:r w:rsidRPr="000C11CF">
        <w:rPr>
          <w:rFonts w:ascii="Arial" w:hAnsi="Arial" w:cs="Arial"/>
          <w:sz w:val="20"/>
          <w:szCs w:val="20"/>
        </w:rPr>
        <w:t xml:space="preserve">GG </w:t>
      </w:r>
      <w:r>
        <w:rPr>
          <w:rFonts w:ascii="Arial" w:hAnsi="Arial" w:cs="Arial"/>
          <w:sz w:val="20"/>
          <w:szCs w:val="20"/>
        </w:rPr>
        <w:t>/</w:t>
      </w:r>
      <w:r w:rsidRPr="000C11CF">
        <w:rPr>
          <w:rFonts w:ascii="Arial" w:hAnsi="Arial" w:cs="Arial"/>
          <w:sz w:val="20"/>
          <w:szCs w:val="20"/>
        </w:rPr>
        <w:t xml:space="preserve"> </w:t>
      </w:r>
      <w:proofErr w:type="spellStart"/>
      <w:r>
        <w:rPr>
          <w:rFonts w:ascii="Arial" w:hAnsi="Arial" w:cs="Arial"/>
          <w:sz w:val="20"/>
          <w:szCs w:val="20"/>
        </w:rPr>
        <w:t>p</w:t>
      </w:r>
      <w:r w:rsidRPr="000C11CF">
        <w:rPr>
          <w:rFonts w:ascii="Arial" w:hAnsi="Arial" w:cs="Arial"/>
          <w:sz w:val="20"/>
          <w:szCs w:val="20"/>
        </w:rPr>
        <w:t>D</w:t>
      </w:r>
      <w:proofErr w:type="spellEnd"/>
      <w:r w:rsidRPr="000C11CF">
        <w:rPr>
          <w:rFonts w:ascii="Arial" w:hAnsi="Arial" w:cs="Arial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- </w:t>
      </w:r>
      <w:r w:rsidRPr="000C11CF">
        <w:rPr>
          <w:rFonts w:ascii="Arial" w:hAnsi="Arial" w:cs="Arial"/>
          <w:sz w:val="20"/>
          <w:szCs w:val="20"/>
        </w:rPr>
        <w:t>außerhalb EU / EWR nach §§ 4 b, c BDSG</w:t>
      </w:r>
      <w:r>
        <w:rPr>
          <w:rFonts w:ascii="Arial" w:hAnsi="Arial" w:cs="Arial"/>
          <w:sz w:val="20"/>
          <w:szCs w:val="20"/>
        </w:rPr>
        <w:t xml:space="preserve"> (in-aktiv</w:t>
      </w:r>
      <w:r w:rsidRPr="0052122D">
        <w:rPr>
          <w:rFonts w:ascii="Arial" w:hAnsi="Arial" w:cs="Arial"/>
          <w:sz w:val="20"/>
          <w:szCs w:val="20"/>
        </w:rPr>
        <w:t xml:space="preserve"> </w:t>
      </w:r>
      <w:r w:rsidR="004E522D">
        <w:rPr>
          <w:rFonts w:ascii="Arial" w:hAnsi="Arial" w:cs="Arial"/>
          <w:sz w:val="20"/>
          <w:szCs w:val="20"/>
        </w:rPr>
        <w:t xml:space="preserve">+ </w:t>
      </w:r>
      <w:r>
        <w:rPr>
          <w:rFonts w:ascii="Arial" w:hAnsi="Arial" w:cs="Arial"/>
          <w:sz w:val="20"/>
          <w:szCs w:val="20"/>
        </w:rPr>
        <w:t>Datum + Löschdatum:</w:t>
      </w:r>
      <w:r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FF40F0" w:rsidRDefault="00FF40F0" w:rsidP="00FF40F0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Empfänger </w:t>
      </w:r>
      <w:r>
        <w:rPr>
          <w:rFonts w:ascii="Arial" w:hAnsi="Arial" w:cs="Arial"/>
          <w:sz w:val="20"/>
          <w:szCs w:val="20"/>
        </w:rPr>
        <w:t xml:space="preserve">- </w:t>
      </w:r>
      <w:r w:rsidRPr="000C11CF">
        <w:rPr>
          <w:rFonts w:ascii="Arial" w:hAnsi="Arial" w:cs="Arial"/>
          <w:sz w:val="20"/>
          <w:szCs w:val="20"/>
        </w:rPr>
        <w:t xml:space="preserve">GG </w:t>
      </w:r>
      <w:r>
        <w:rPr>
          <w:rFonts w:ascii="Arial" w:hAnsi="Arial" w:cs="Arial"/>
          <w:sz w:val="20"/>
          <w:szCs w:val="20"/>
        </w:rPr>
        <w:t>(aktiv / unbefristet)</w:t>
      </w:r>
    </w:p>
    <w:p w:rsidR="00FF40F0" w:rsidRDefault="00FF40F0" w:rsidP="00FF40F0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Empfänger </w:t>
      </w:r>
      <w:r>
        <w:rPr>
          <w:rFonts w:ascii="Arial" w:hAnsi="Arial" w:cs="Arial"/>
          <w:sz w:val="20"/>
          <w:szCs w:val="20"/>
        </w:rPr>
        <w:t xml:space="preserve">- </w:t>
      </w:r>
      <w:r w:rsidRPr="000C11CF">
        <w:rPr>
          <w:rFonts w:ascii="Arial" w:hAnsi="Arial" w:cs="Arial"/>
          <w:sz w:val="20"/>
          <w:szCs w:val="20"/>
        </w:rPr>
        <w:t xml:space="preserve">GG </w:t>
      </w:r>
      <w:r>
        <w:rPr>
          <w:rFonts w:ascii="Arial" w:hAnsi="Arial" w:cs="Arial"/>
          <w:sz w:val="20"/>
          <w:szCs w:val="20"/>
        </w:rPr>
        <w:t>(aktiv / befristet bis + Datum)</w:t>
      </w:r>
    </w:p>
    <w:p w:rsidR="0052122D" w:rsidRPr="00FF40F0" w:rsidRDefault="0052122D" w:rsidP="00FF40F0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FF40F0">
        <w:rPr>
          <w:rFonts w:ascii="Arial" w:hAnsi="Arial" w:cs="Arial"/>
          <w:sz w:val="20"/>
          <w:szCs w:val="20"/>
        </w:rPr>
        <w:t>Empfänger – GG (in-aktiv…+</w:t>
      </w:r>
      <w:r w:rsidR="004E522D" w:rsidRPr="00FF40F0">
        <w:rPr>
          <w:rFonts w:ascii="Arial" w:hAnsi="Arial" w:cs="Arial"/>
          <w:sz w:val="20"/>
          <w:szCs w:val="20"/>
        </w:rPr>
        <w:t xml:space="preserve"> </w:t>
      </w:r>
      <w:r w:rsidRPr="00FF40F0">
        <w:rPr>
          <w:rFonts w:ascii="Arial" w:hAnsi="Arial" w:cs="Arial"/>
          <w:sz w:val="20"/>
          <w:szCs w:val="20"/>
        </w:rPr>
        <w:t>Datum + Löschdatum:</w:t>
      </w:r>
      <w:r w:rsidRPr="00FF40F0">
        <w:rPr>
          <w:rFonts w:ascii="Arial" w:hAnsi="Arial" w:cs="Arial"/>
          <w:color w:val="FF0000"/>
          <w:sz w:val="20"/>
          <w:szCs w:val="20"/>
        </w:rPr>
        <w:t xml:space="preserve"> d. h. ab wann seine Daten gelöscht werden können</w:t>
      </w:r>
      <w:r w:rsidRPr="00FF40F0">
        <w:rPr>
          <w:rFonts w:ascii="Arial" w:hAnsi="Arial" w:cs="Arial"/>
          <w:sz w:val="20"/>
          <w:szCs w:val="20"/>
        </w:rPr>
        <w:t>)</w:t>
      </w:r>
    </w:p>
    <w:p w:rsidR="002303D9" w:rsidRPr="000C11CF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Bewerber</w:t>
      </w:r>
      <w:r w:rsidR="000B0DE4" w:rsidRPr="000C11CF">
        <w:rPr>
          <w:rFonts w:ascii="Arial" w:hAnsi="Arial" w:cs="Arial"/>
          <w:sz w:val="20"/>
          <w:szCs w:val="20"/>
        </w:rPr>
        <w:t>/in</w:t>
      </w:r>
    </w:p>
    <w:p w:rsidR="002303D9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Bewerber</w:t>
      </w:r>
      <w:r w:rsidR="000B0DE4" w:rsidRPr="000C11CF">
        <w:rPr>
          <w:rFonts w:ascii="Arial" w:hAnsi="Arial" w:cs="Arial"/>
          <w:sz w:val="20"/>
          <w:szCs w:val="20"/>
        </w:rPr>
        <w:t>/in</w:t>
      </w:r>
      <w:r w:rsidRPr="000C11CF">
        <w:rPr>
          <w:rFonts w:ascii="Arial" w:hAnsi="Arial" w:cs="Arial"/>
          <w:sz w:val="20"/>
          <w:szCs w:val="20"/>
        </w:rPr>
        <w:t xml:space="preserve"> (</w:t>
      </w:r>
      <w:r w:rsidR="0052122D">
        <w:rPr>
          <w:rFonts w:ascii="Arial" w:hAnsi="Arial" w:cs="Arial"/>
          <w:sz w:val="20"/>
          <w:szCs w:val="20"/>
        </w:rPr>
        <w:t>aktiv -</w:t>
      </w:r>
      <w:r w:rsidRPr="000C11CF">
        <w:rPr>
          <w:rFonts w:ascii="Arial" w:hAnsi="Arial" w:cs="Arial"/>
          <w:sz w:val="20"/>
          <w:szCs w:val="20"/>
        </w:rPr>
        <w:t xml:space="preserve"> in Online-Bewerber</w:t>
      </w:r>
      <w:r w:rsidR="00AA5748">
        <w:rPr>
          <w:rFonts w:ascii="Arial" w:hAnsi="Arial" w:cs="Arial"/>
          <w:sz w:val="20"/>
          <w:szCs w:val="20"/>
        </w:rPr>
        <w:t>datenbanken etc.</w:t>
      </w:r>
      <w:r w:rsidRPr="000C11CF">
        <w:rPr>
          <w:rFonts w:ascii="Arial" w:hAnsi="Arial" w:cs="Arial"/>
          <w:sz w:val="20"/>
          <w:szCs w:val="20"/>
        </w:rPr>
        <w:t>)</w:t>
      </w:r>
    </w:p>
    <w:p w:rsidR="00FF40F0" w:rsidRDefault="00AA5748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>Bewerber/in (</w:t>
      </w:r>
      <w:r w:rsidR="0052122D" w:rsidRPr="0052122D">
        <w:rPr>
          <w:rFonts w:ascii="Arial" w:hAnsi="Arial" w:cs="Arial"/>
          <w:sz w:val="20"/>
          <w:szCs w:val="20"/>
        </w:rPr>
        <w:t>in-aktiv</w:t>
      </w:r>
      <w:r w:rsidR="0052122D">
        <w:rPr>
          <w:rFonts w:ascii="Arial" w:hAnsi="Arial" w:cs="Arial"/>
          <w:sz w:val="20"/>
          <w:szCs w:val="20"/>
        </w:rPr>
        <w:t>…+</w:t>
      </w:r>
      <w:r w:rsidR="004E522D">
        <w:rPr>
          <w:rFonts w:ascii="Arial" w:hAnsi="Arial" w:cs="Arial"/>
          <w:sz w:val="20"/>
          <w:szCs w:val="20"/>
        </w:rPr>
        <w:t xml:space="preserve"> </w:t>
      </w:r>
      <w:r w:rsidR="0052122D">
        <w:rPr>
          <w:rFonts w:ascii="Arial" w:hAnsi="Arial" w:cs="Arial"/>
          <w:sz w:val="20"/>
          <w:szCs w:val="20"/>
        </w:rPr>
        <w:t>Datum + Löschdatum:</w:t>
      </w:r>
      <w:r w:rsidR="0052122D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52122D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52122D">
        <w:rPr>
          <w:rFonts w:ascii="Arial" w:hAnsi="Arial" w:cs="Arial"/>
          <w:sz w:val="20"/>
          <w:szCs w:val="20"/>
        </w:rPr>
        <w:t>)</w:t>
      </w:r>
    </w:p>
    <w:p w:rsidR="002303D9" w:rsidRPr="0052122D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>Pensionär / Ruheständler</w:t>
      </w:r>
      <w:r w:rsidR="0052122D" w:rsidRPr="0052122D">
        <w:rPr>
          <w:rFonts w:ascii="Arial" w:hAnsi="Arial" w:cs="Arial"/>
          <w:sz w:val="20"/>
          <w:szCs w:val="20"/>
        </w:rPr>
        <w:t xml:space="preserve"> (aktiv)</w:t>
      </w:r>
    </w:p>
    <w:p w:rsidR="0052122D" w:rsidRDefault="0052122D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>Pensionär / Ruheständler (in-aktiv</w:t>
      </w:r>
      <w:r>
        <w:rPr>
          <w:rFonts w:ascii="Arial" w:hAnsi="Arial" w:cs="Arial"/>
          <w:sz w:val="20"/>
          <w:szCs w:val="20"/>
        </w:rPr>
        <w:t>…+Datum + Löschdatum:</w:t>
      </w:r>
      <w:r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FD7C68" w:rsidRPr="0052122D" w:rsidRDefault="00FD7C68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52122D">
        <w:rPr>
          <w:rFonts w:ascii="Arial" w:hAnsi="Arial" w:cs="Arial"/>
          <w:sz w:val="20"/>
          <w:szCs w:val="20"/>
        </w:rPr>
        <w:t>Leistende/r i. R. d. Bundesfreiwilligendienst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Pr="0052122D">
        <w:rPr>
          <w:rFonts w:ascii="Arial" w:hAnsi="Arial" w:cs="Arial"/>
          <w:sz w:val="20"/>
          <w:szCs w:val="20"/>
        </w:rPr>
        <w:t>befristet)</w:t>
      </w:r>
    </w:p>
    <w:p w:rsidR="002303D9" w:rsidRPr="000C11CF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Leistende</w:t>
      </w:r>
      <w:r w:rsidR="00AA5748">
        <w:rPr>
          <w:rFonts w:ascii="Arial" w:hAnsi="Arial" w:cs="Arial"/>
          <w:sz w:val="20"/>
          <w:szCs w:val="20"/>
        </w:rPr>
        <w:t>/</w:t>
      </w:r>
      <w:r w:rsidRPr="000C11CF">
        <w:rPr>
          <w:rFonts w:ascii="Arial" w:hAnsi="Arial" w:cs="Arial"/>
          <w:sz w:val="20"/>
          <w:szCs w:val="20"/>
        </w:rPr>
        <w:t>r i. R. d. Bundesfreiwilligendienst</w:t>
      </w:r>
      <w:r w:rsidR="008853C9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 w:rsidR="00FD7C68">
        <w:rPr>
          <w:rFonts w:ascii="Arial" w:hAnsi="Arial" w:cs="Arial"/>
          <w:sz w:val="20"/>
          <w:szCs w:val="20"/>
        </w:rPr>
        <w:t>ausgeschieden…+Datum + Löschdatum:</w:t>
      </w:r>
      <w:r w:rsidR="00FD7C6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FD7C6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8853C9">
        <w:rPr>
          <w:rFonts w:ascii="Arial" w:hAnsi="Arial" w:cs="Arial"/>
          <w:sz w:val="20"/>
          <w:szCs w:val="20"/>
        </w:rPr>
        <w:t>)</w:t>
      </w:r>
    </w:p>
    <w:p w:rsidR="002303D9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Beamter/in</w:t>
      </w:r>
      <w:r w:rsidR="008853C9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="008853C9">
        <w:rPr>
          <w:rFonts w:ascii="Arial" w:hAnsi="Arial" w:cs="Arial"/>
          <w:sz w:val="20"/>
          <w:szCs w:val="20"/>
        </w:rPr>
        <w:t>LZ)</w:t>
      </w:r>
    </w:p>
    <w:p w:rsidR="008853C9" w:rsidRDefault="008853C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Beamter/in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>
        <w:rPr>
          <w:rFonts w:ascii="Arial" w:hAnsi="Arial" w:cs="Arial"/>
          <w:sz w:val="20"/>
          <w:szCs w:val="20"/>
        </w:rPr>
        <w:t>Probe)</w:t>
      </w:r>
    </w:p>
    <w:p w:rsidR="008853C9" w:rsidRDefault="008853C9" w:rsidP="008853C9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Beamter/in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>
        <w:rPr>
          <w:rFonts w:ascii="Arial" w:hAnsi="Arial" w:cs="Arial"/>
          <w:sz w:val="20"/>
          <w:szCs w:val="20"/>
        </w:rPr>
        <w:t>ausgeschieden</w:t>
      </w:r>
      <w:r w:rsidR="00FD7C68">
        <w:rPr>
          <w:rFonts w:ascii="Arial" w:hAnsi="Arial" w:cs="Arial"/>
          <w:sz w:val="20"/>
          <w:szCs w:val="20"/>
        </w:rPr>
        <w:t>…+Datum + Löschdatum:</w:t>
      </w:r>
      <w:r w:rsidR="00FD7C6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FD7C6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2303D9" w:rsidRDefault="002303D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Soldat/</w:t>
      </w:r>
      <w:r w:rsidR="00AA5748">
        <w:rPr>
          <w:rFonts w:ascii="Arial" w:hAnsi="Arial" w:cs="Arial"/>
          <w:sz w:val="20"/>
          <w:szCs w:val="20"/>
        </w:rPr>
        <w:t>in</w:t>
      </w:r>
      <w:r w:rsidR="008853C9">
        <w:rPr>
          <w:rFonts w:ascii="Arial" w:hAnsi="Arial" w:cs="Arial"/>
          <w:sz w:val="20"/>
          <w:szCs w:val="20"/>
        </w:rPr>
        <w:t xml:space="preserve">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 w:rsidR="008853C9">
        <w:rPr>
          <w:rFonts w:ascii="Arial" w:hAnsi="Arial" w:cs="Arial"/>
          <w:sz w:val="20"/>
          <w:szCs w:val="20"/>
        </w:rPr>
        <w:t>unbefristet)</w:t>
      </w:r>
    </w:p>
    <w:p w:rsidR="008853C9" w:rsidRDefault="008853C9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Soldat/in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>
        <w:rPr>
          <w:rFonts w:ascii="Arial" w:hAnsi="Arial" w:cs="Arial"/>
          <w:sz w:val="20"/>
          <w:szCs w:val="20"/>
        </w:rPr>
        <w:t>befristet)</w:t>
      </w:r>
    </w:p>
    <w:p w:rsidR="008853C9" w:rsidRDefault="008853C9" w:rsidP="008853C9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Soldat/in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>
        <w:rPr>
          <w:rFonts w:ascii="Arial" w:hAnsi="Arial" w:cs="Arial"/>
          <w:sz w:val="20"/>
          <w:szCs w:val="20"/>
        </w:rPr>
        <w:t>ausgeschieden</w:t>
      </w:r>
      <w:r w:rsidR="00FD7C68">
        <w:rPr>
          <w:rFonts w:ascii="Arial" w:hAnsi="Arial" w:cs="Arial"/>
          <w:sz w:val="20"/>
          <w:szCs w:val="20"/>
        </w:rPr>
        <w:t>…+Datum + Löschdatum:</w:t>
      </w:r>
      <w:r w:rsidR="00FD7C6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FD7C6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A2082F" w:rsidRDefault="00A2082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Zivilangestellte/r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>
        <w:rPr>
          <w:rFonts w:ascii="Arial" w:hAnsi="Arial" w:cs="Arial"/>
          <w:sz w:val="20"/>
          <w:szCs w:val="20"/>
        </w:rPr>
        <w:t>unbefristet)</w:t>
      </w:r>
    </w:p>
    <w:p w:rsidR="00A2082F" w:rsidRDefault="00A2082F" w:rsidP="00A2082F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Zivilangestellte/r (</w:t>
      </w:r>
      <w:r w:rsidR="00FF40F0">
        <w:rPr>
          <w:rFonts w:ascii="Arial" w:hAnsi="Arial" w:cs="Arial"/>
          <w:sz w:val="20"/>
          <w:szCs w:val="20"/>
        </w:rPr>
        <w:t xml:space="preserve">aktiv / </w:t>
      </w:r>
      <w:r>
        <w:rPr>
          <w:rFonts w:ascii="Arial" w:hAnsi="Arial" w:cs="Arial"/>
          <w:sz w:val="20"/>
          <w:szCs w:val="20"/>
        </w:rPr>
        <w:t>befristet)</w:t>
      </w:r>
    </w:p>
    <w:p w:rsidR="008853C9" w:rsidRDefault="008853C9" w:rsidP="008853C9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Zivilangestellte/r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>
        <w:rPr>
          <w:rFonts w:ascii="Arial" w:hAnsi="Arial" w:cs="Arial"/>
          <w:sz w:val="20"/>
          <w:szCs w:val="20"/>
        </w:rPr>
        <w:t>ausgeschieden</w:t>
      </w:r>
      <w:r w:rsidR="006121B8">
        <w:rPr>
          <w:rFonts w:ascii="Arial" w:hAnsi="Arial" w:cs="Arial"/>
          <w:sz w:val="20"/>
          <w:szCs w:val="20"/>
        </w:rPr>
        <w:t>…+Datum</w:t>
      </w:r>
      <w:r w:rsidR="00FD7C68">
        <w:rPr>
          <w:rFonts w:ascii="Arial" w:hAnsi="Arial" w:cs="Arial"/>
          <w:sz w:val="20"/>
          <w:szCs w:val="20"/>
        </w:rPr>
        <w:t xml:space="preserve"> + Löschdatum:</w:t>
      </w:r>
      <w:r w:rsidR="006121B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FD7C68" w:rsidRDefault="00AA5748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Unterhaltsberechtigte/r</w:t>
      </w:r>
      <w:r w:rsidR="008853C9">
        <w:rPr>
          <w:rFonts w:ascii="Arial" w:hAnsi="Arial" w:cs="Arial"/>
          <w:sz w:val="20"/>
          <w:szCs w:val="20"/>
        </w:rPr>
        <w:t xml:space="preserve"> von </w:t>
      </w:r>
      <w:r w:rsidR="008853C9" w:rsidRPr="00FD7C68">
        <w:rPr>
          <w:rFonts w:ascii="Arial" w:hAnsi="Arial" w:cs="Arial"/>
          <w:sz w:val="20"/>
          <w:szCs w:val="20"/>
        </w:rPr>
        <w:t>(</w:t>
      </w:r>
      <w:r w:rsidR="008853C9" w:rsidRPr="00A106A7">
        <w:rPr>
          <w:rFonts w:ascii="Arial" w:hAnsi="Arial" w:cs="Arial"/>
          <w:color w:val="FF0000"/>
          <w:sz w:val="20"/>
          <w:szCs w:val="20"/>
        </w:rPr>
        <w:t>+ Angabe von welcher Person unterhaltsberechtigt</w:t>
      </w:r>
      <w:r w:rsidR="00FD7C68" w:rsidRPr="00FD7C68">
        <w:rPr>
          <w:rFonts w:ascii="Arial" w:hAnsi="Arial" w:cs="Arial"/>
          <w:sz w:val="20"/>
          <w:szCs w:val="20"/>
        </w:rPr>
        <w:t xml:space="preserve"> </w:t>
      </w:r>
      <w:r w:rsidR="00FF40F0">
        <w:rPr>
          <w:rFonts w:ascii="Arial" w:hAnsi="Arial" w:cs="Arial"/>
          <w:sz w:val="20"/>
          <w:szCs w:val="20"/>
        </w:rPr>
        <w:t>/</w:t>
      </w:r>
      <w:r w:rsidR="00FD7C68">
        <w:rPr>
          <w:rFonts w:ascii="Arial" w:hAnsi="Arial" w:cs="Arial"/>
          <w:sz w:val="20"/>
          <w:szCs w:val="20"/>
        </w:rPr>
        <w:t xml:space="preserve"> </w:t>
      </w:r>
      <w:r w:rsidR="00FD7C68" w:rsidRPr="00FD7C68">
        <w:rPr>
          <w:rFonts w:ascii="Arial" w:hAnsi="Arial" w:cs="Arial"/>
          <w:sz w:val="20"/>
          <w:szCs w:val="20"/>
        </w:rPr>
        <w:t>aktiv</w:t>
      </w:r>
      <w:r w:rsidR="00FD7C68">
        <w:rPr>
          <w:rFonts w:ascii="Arial" w:hAnsi="Arial" w:cs="Arial"/>
          <w:sz w:val="20"/>
          <w:szCs w:val="20"/>
        </w:rPr>
        <w:t>)</w:t>
      </w:r>
    </w:p>
    <w:p w:rsidR="00FD7C68" w:rsidRDefault="00FD7C68" w:rsidP="00FD7C6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Unterhaltsberechtigte/r von </w:t>
      </w:r>
      <w:r w:rsidRPr="00FD7C68">
        <w:rPr>
          <w:rFonts w:ascii="Arial" w:hAnsi="Arial" w:cs="Arial"/>
          <w:sz w:val="20"/>
          <w:szCs w:val="20"/>
        </w:rPr>
        <w:t>(</w:t>
      </w:r>
      <w:r w:rsidRPr="00A106A7">
        <w:rPr>
          <w:rFonts w:ascii="Arial" w:hAnsi="Arial" w:cs="Arial"/>
          <w:color w:val="FF0000"/>
          <w:sz w:val="20"/>
          <w:szCs w:val="20"/>
        </w:rPr>
        <w:t>+ Angabe von welcher Person unterhaltsberechtigt</w:t>
      </w:r>
      <w:r w:rsidRPr="00FD7C68">
        <w:rPr>
          <w:rFonts w:ascii="Arial" w:hAnsi="Arial" w:cs="Arial"/>
          <w:sz w:val="20"/>
          <w:szCs w:val="20"/>
        </w:rPr>
        <w:t xml:space="preserve"> </w:t>
      </w:r>
      <w:r w:rsidR="00FF40F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in-</w:t>
      </w:r>
      <w:r w:rsidRPr="00FD7C68">
        <w:rPr>
          <w:rFonts w:ascii="Arial" w:hAnsi="Arial" w:cs="Arial"/>
          <w:sz w:val="20"/>
          <w:szCs w:val="20"/>
        </w:rPr>
        <w:t>aktiv</w:t>
      </w:r>
      <w:r>
        <w:rPr>
          <w:rFonts w:ascii="Arial" w:hAnsi="Arial" w:cs="Arial"/>
          <w:sz w:val="20"/>
          <w:szCs w:val="20"/>
        </w:rPr>
        <w:t>….+ Datum</w:t>
      </w:r>
      <w:r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+ Löschdatum: </w:t>
      </w:r>
      <w:r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A106A7" w:rsidRDefault="00AA5748" w:rsidP="00A106A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Angehörige/r</w:t>
      </w:r>
      <w:r w:rsidR="00A106A7">
        <w:rPr>
          <w:rFonts w:ascii="Arial" w:hAnsi="Arial" w:cs="Arial"/>
          <w:sz w:val="20"/>
          <w:szCs w:val="20"/>
        </w:rPr>
        <w:t xml:space="preserve"> </w:t>
      </w:r>
      <w:r w:rsidR="00A106A7" w:rsidRPr="006121B8">
        <w:rPr>
          <w:rFonts w:ascii="Arial" w:hAnsi="Arial" w:cs="Arial"/>
          <w:sz w:val="20"/>
          <w:szCs w:val="20"/>
        </w:rPr>
        <w:t>(</w:t>
      </w:r>
      <w:r w:rsidR="00A106A7" w:rsidRPr="00A106A7">
        <w:rPr>
          <w:rFonts w:ascii="Arial" w:hAnsi="Arial" w:cs="Arial"/>
          <w:color w:val="FF0000"/>
          <w:sz w:val="20"/>
          <w:szCs w:val="20"/>
        </w:rPr>
        <w:t>+ Angabe von welcher Person</w:t>
      </w:r>
      <w:r w:rsid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FF40F0" w:rsidRPr="00FF40F0">
        <w:rPr>
          <w:rFonts w:ascii="Arial" w:hAnsi="Arial" w:cs="Arial"/>
          <w:sz w:val="20"/>
          <w:szCs w:val="20"/>
        </w:rPr>
        <w:t>/</w:t>
      </w:r>
      <w:r w:rsid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6121B8" w:rsidRPr="006121B8">
        <w:rPr>
          <w:rFonts w:ascii="Arial" w:hAnsi="Arial" w:cs="Arial"/>
          <w:sz w:val="20"/>
          <w:szCs w:val="20"/>
        </w:rPr>
        <w:t>aktiv</w:t>
      </w:r>
      <w:r w:rsidR="00A106A7">
        <w:rPr>
          <w:rFonts w:ascii="Arial" w:hAnsi="Arial" w:cs="Arial"/>
          <w:sz w:val="20"/>
          <w:szCs w:val="20"/>
        </w:rPr>
        <w:t>)</w:t>
      </w:r>
    </w:p>
    <w:p w:rsidR="006121B8" w:rsidRDefault="006121B8" w:rsidP="006121B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Angehörige/r </w:t>
      </w:r>
      <w:r w:rsidRPr="006121B8">
        <w:rPr>
          <w:rFonts w:ascii="Arial" w:hAnsi="Arial" w:cs="Arial"/>
          <w:sz w:val="20"/>
          <w:szCs w:val="20"/>
        </w:rPr>
        <w:t>(</w:t>
      </w:r>
      <w:r w:rsidRPr="00A106A7">
        <w:rPr>
          <w:rFonts w:ascii="Arial" w:hAnsi="Arial" w:cs="Arial"/>
          <w:color w:val="FF0000"/>
          <w:sz w:val="20"/>
          <w:szCs w:val="20"/>
        </w:rPr>
        <w:t>+ Angabe von welcher Person</w:t>
      </w:r>
      <w:r w:rsidRPr="006121B8">
        <w:rPr>
          <w:rFonts w:ascii="Arial" w:hAnsi="Arial" w:cs="Arial"/>
          <w:sz w:val="20"/>
          <w:szCs w:val="20"/>
        </w:rPr>
        <w:t xml:space="preserve"> </w:t>
      </w:r>
      <w:r w:rsidR="00FF40F0">
        <w:rPr>
          <w:rFonts w:ascii="Arial" w:hAnsi="Arial" w:cs="Arial"/>
          <w:sz w:val="20"/>
          <w:szCs w:val="20"/>
        </w:rPr>
        <w:t>/</w:t>
      </w:r>
      <w:r>
        <w:rPr>
          <w:rFonts w:ascii="Arial" w:hAnsi="Arial" w:cs="Arial"/>
          <w:sz w:val="20"/>
          <w:szCs w:val="20"/>
        </w:rPr>
        <w:t xml:space="preserve"> </w:t>
      </w:r>
      <w:r w:rsidRPr="006121B8">
        <w:rPr>
          <w:rFonts w:ascii="Arial" w:hAnsi="Arial" w:cs="Arial"/>
          <w:sz w:val="20"/>
          <w:szCs w:val="20"/>
        </w:rPr>
        <w:t xml:space="preserve">in-aktiv </w:t>
      </w:r>
      <w:r>
        <w:rPr>
          <w:rFonts w:ascii="Arial" w:hAnsi="Arial" w:cs="Arial"/>
          <w:sz w:val="20"/>
          <w:szCs w:val="20"/>
        </w:rPr>
        <w:t>….+ Datum</w:t>
      </w:r>
      <w:r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>
        <w:rPr>
          <w:rFonts w:ascii="Arial" w:hAnsi="Arial" w:cs="Arial"/>
          <w:sz w:val="20"/>
          <w:szCs w:val="20"/>
        </w:rPr>
        <w:t xml:space="preserve">+ Löschdatum: </w:t>
      </w:r>
      <w:r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A2082F" w:rsidRDefault="00A2082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Aktionär</w:t>
      </w:r>
      <w:r w:rsidR="00A106A7">
        <w:rPr>
          <w:rFonts w:ascii="Arial" w:hAnsi="Arial" w:cs="Arial"/>
          <w:sz w:val="20"/>
          <w:szCs w:val="20"/>
        </w:rPr>
        <w:t>/in (aktiv)</w:t>
      </w:r>
    </w:p>
    <w:p w:rsidR="00A106A7" w:rsidRDefault="00FF40F0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Aktionär/in (in-aktiv</w:t>
      </w:r>
      <w:r w:rsidR="00A106A7">
        <w:rPr>
          <w:rFonts w:ascii="Arial" w:hAnsi="Arial" w:cs="Arial"/>
          <w:sz w:val="20"/>
          <w:szCs w:val="20"/>
        </w:rPr>
        <w:t>….+ Datum</w:t>
      </w:r>
      <w:r w:rsidR="006121B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6121B8">
        <w:rPr>
          <w:rFonts w:ascii="Arial" w:hAnsi="Arial" w:cs="Arial"/>
          <w:sz w:val="20"/>
          <w:szCs w:val="20"/>
        </w:rPr>
        <w:t xml:space="preserve">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A106A7">
        <w:rPr>
          <w:rFonts w:ascii="Arial" w:hAnsi="Arial" w:cs="Arial"/>
          <w:sz w:val="20"/>
          <w:szCs w:val="20"/>
        </w:rPr>
        <w:t>)</w:t>
      </w:r>
    </w:p>
    <w:p w:rsidR="00A106A7" w:rsidRDefault="00A2082F" w:rsidP="00A106A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Teilhaber</w:t>
      </w:r>
      <w:r w:rsidR="00A106A7">
        <w:rPr>
          <w:rFonts w:ascii="Arial" w:hAnsi="Arial" w:cs="Arial"/>
          <w:sz w:val="20"/>
          <w:szCs w:val="20"/>
        </w:rPr>
        <w:t>/in (aktiv)</w:t>
      </w:r>
    </w:p>
    <w:p w:rsidR="00A106A7" w:rsidRDefault="00FF40F0" w:rsidP="00A106A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Teilhaber/in (in-aktiv / ausgeschieden</w:t>
      </w:r>
      <w:r w:rsidR="00A106A7">
        <w:rPr>
          <w:rFonts w:ascii="Arial" w:hAnsi="Arial" w:cs="Arial"/>
          <w:sz w:val="20"/>
          <w:szCs w:val="20"/>
        </w:rPr>
        <w:t>….+ Datum</w:t>
      </w:r>
      <w:r w:rsidR="006121B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6121B8">
        <w:rPr>
          <w:rFonts w:ascii="Arial" w:hAnsi="Arial" w:cs="Arial"/>
          <w:sz w:val="20"/>
          <w:szCs w:val="20"/>
        </w:rPr>
        <w:t xml:space="preserve">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A106A7">
        <w:rPr>
          <w:rFonts w:ascii="Arial" w:hAnsi="Arial" w:cs="Arial"/>
          <w:sz w:val="20"/>
          <w:szCs w:val="20"/>
        </w:rPr>
        <w:t>)</w:t>
      </w:r>
    </w:p>
    <w:p w:rsidR="00A2082F" w:rsidRDefault="00A2082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Gesellschafter</w:t>
      </w:r>
      <w:r w:rsidR="00A106A7">
        <w:rPr>
          <w:rFonts w:ascii="Arial" w:hAnsi="Arial" w:cs="Arial"/>
          <w:sz w:val="20"/>
          <w:szCs w:val="20"/>
        </w:rPr>
        <w:t>/in</w:t>
      </w:r>
      <w:r>
        <w:rPr>
          <w:rFonts w:ascii="Arial" w:hAnsi="Arial" w:cs="Arial"/>
          <w:sz w:val="20"/>
          <w:szCs w:val="20"/>
        </w:rPr>
        <w:t xml:space="preserve"> (</w:t>
      </w:r>
      <w:r w:rsidR="00A106A7">
        <w:rPr>
          <w:rFonts w:ascii="Arial" w:hAnsi="Arial" w:cs="Arial"/>
          <w:sz w:val="20"/>
          <w:szCs w:val="20"/>
        </w:rPr>
        <w:t>aktiv</w:t>
      </w:r>
      <w:r w:rsidR="00FF40F0">
        <w:rPr>
          <w:rFonts w:ascii="Arial" w:hAnsi="Arial" w:cs="Arial"/>
          <w:sz w:val="20"/>
          <w:szCs w:val="20"/>
        </w:rPr>
        <w:t xml:space="preserve"> / stimmberechtigt</w:t>
      </w:r>
      <w:r>
        <w:rPr>
          <w:rFonts w:ascii="Arial" w:hAnsi="Arial" w:cs="Arial"/>
          <w:sz w:val="20"/>
          <w:szCs w:val="20"/>
        </w:rPr>
        <w:t>)</w:t>
      </w:r>
    </w:p>
    <w:p w:rsidR="00A106A7" w:rsidRDefault="00A106A7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Gesellschafter/in (</w:t>
      </w:r>
      <w:r w:rsidR="00FF40F0">
        <w:rPr>
          <w:rFonts w:ascii="Arial" w:hAnsi="Arial" w:cs="Arial"/>
          <w:sz w:val="20"/>
          <w:szCs w:val="20"/>
        </w:rPr>
        <w:t xml:space="preserve">in-aktiv / </w:t>
      </w:r>
      <w:r>
        <w:rPr>
          <w:rFonts w:ascii="Arial" w:hAnsi="Arial" w:cs="Arial"/>
          <w:sz w:val="20"/>
          <w:szCs w:val="20"/>
        </w:rPr>
        <w:t xml:space="preserve">stimmberechtigt </w:t>
      </w:r>
      <w:r w:rsidR="00FF40F0">
        <w:rPr>
          <w:rFonts w:ascii="Arial" w:hAnsi="Arial" w:cs="Arial"/>
          <w:sz w:val="20"/>
          <w:szCs w:val="20"/>
        </w:rPr>
        <w:t>..</w:t>
      </w:r>
      <w:r>
        <w:rPr>
          <w:rFonts w:ascii="Arial" w:hAnsi="Arial" w:cs="Arial"/>
          <w:sz w:val="20"/>
          <w:szCs w:val="20"/>
        </w:rPr>
        <w:t>.+ Datum</w:t>
      </w:r>
      <w:r w:rsidR="006121B8" w:rsidRPr="006121B8">
        <w:rPr>
          <w:rFonts w:ascii="Arial" w:hAnsi="Arial" w:cs="Arial"/>
          <w:color w:val="FF0000"/>
          <w:sz w:val="20"/>
          <w:szCs w:val="20"/>
        </w:rPr>
        <w:t xml:space="preserve"> </w:t>
      </w:r>
      <w:r w:rsidR="006121B8">
        <w:rPr>
          <w:rFonts w:ascii="Arial" w:hAnsi="Arial" w:cs="Arial"/>
          <w:sz w:val="20"/>
          <w:szCs w:val="20"/>
        </w:rPr>
        <w:t xml:space="preserve">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A2082F" w:rsidRDefault="00A2082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Gesellschafter</w:t>
      </w:r>
      <w:r w:rsidR="00A106A7">
        <w:rPr>
          <w:rFonts w:ascii="Arial" w:hAnsi="Arial" w:cs="Arial"/>
          <w:sz w:val="20"/>
          <w:szCs w:val="20"/>
        </w:rPr>
        <w:t>/in</w:t>
      </w:r>
      <w:r>
        <w:rPr>
          <w:rFonts w:ascii="Arial" w:hAnsi="Arial" w:cs="Arial"/>
          <w:sz w:val="20"/>
          <w:szCs w:val="20"/>
        </w:rPr>
        <w:t xml:space="preserve"> (</w:t>
      </w:r>
      <w:r w:rsidR="00A106A7">
        <w:rPr>
          <w:rFonts w:ascii="Arial" w:hAnsi="Arial" w:cs="Arial"/>
          <w:sz w:val="20"/>
          <w:szCs w:val="20"/>
        </w:rPr>
        <w:t>aktiv</w:t>
      </w:r>
      <w:r w:rsidR="00FF40F0">
        <w:rPr>
          <w:rFonts w:ascii="Arial" w:hAnsi="Arial" w:cs="Arial"/>
          <w:sz w:val="20"/>
          <w:szCs w:val="20"/>
        </w:rPr>
        <w:t xml:space="preserve"> / nicht-stimmberechtigt</w:t>
      </w:r>
      <w:r>
        <w:rPr>
          <w:rFonts w:ascii="Arial" w:hAnsi="Arial" w:cs="Arial"/>
          <w:sz w:val="20"/>
          <w:szCs w:val="20"/>
        </w:rPr>
        <w:t>)</w:t>
      </w:r>
    </w:p>
    <w:p w:rsidR="006121B8" w:rsidRDefault="00A106A7" w:rsidP="006121B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Gesellschafter/in</w:t>
      </w:r>
      <w:r w:rsidR="006121B8">
        <w:rPr>
          <w:rFonts w:ascii="Arial" w:hAnsi="Arial" w:cs="Arial"/>
          <w:sz w:val="20"/>
          <w:szCs w:val="20"/>
        </w:rPr>
        <w:t xml:space="preserve"> (in-aktiv </w:t>
      </w:r>
      <w:r w:rsidR="008A697E">
        <w:rPr>
          <w:rFonts w:ascii="Arial" w:hAnsi="Arial" w:cs="Arial"/>
          <w:sz w:val="20"/>
          <w:szCs w:val="20"/>
        </w:rPr>
        <w:t xml:space="preserve">/ nicht-stimmberechtigt </w:t>
      </w:r>
      <w:r w:rsidR="006121B8">
        <w:rPr>
          <w:rFonts w:ascii="Arial" w:hAnsi="Arial" w:cs="Arial"/>
          <w:sz w:val="20"/>
          <w:szCs w:val="20"/>
        </w:rPr>
        <w:t xml:space="preserve">…. + Datum 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6121B8">
        <w:rPr>
          <w:rFonts w:ascii="Arial" w:hAnsi="Arial" w:cs="Arial"/>
          <w:sz w:val="20"/>
          <w:szCs w:val="20"/>
        </w:rPr>
        <w:t>)</w:t>
      </w:r>
    </w:p>
    <w:p w:rsidR="00FF1CBC" w:rsidRDefault="00FF1CBC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lastRenderedPageBreak/>
        <w:t>Investor/in</w:t>
      </w:r>
      <w:r w:rsidR="00A106A7">
        <w:rPr>
          <w:rFonts w:ascii="Arial" w:hAnsi="Arial" w:cs="Arial"/>
          <w:sz w:val="20"/>
          <w:szCs w:val="20"/>
        </w:rPr>
        <w:t xml:space="preserve"> (aktiv</w:t>
      </w:r>
      <w:r w:rsidR="008A697E">
        <w:rPr>
          <w:rFonts w:ascii="Arial" w:hAnsi="Arial" w:cs="Arial"/>
          <w:sz w:val="20"/>
          <w:szCs w:val="20"/>
        </w:rPr>
        <w:t xml:space="preserve"> / stimmberechtigt</w:t>
      </w:r>
      <w:r w:rsidR="00A106A7">
        <w:rPr>
          <w:rFonts w:ascii="Arial" w:hAnsi="Arial" w:cs="Arial"/>
          <w:sz w:val="20"/>
          <w:szCs w:val="20"/>
        </w:rPr>
        <w:t>)</w:t>
      </w:r>
    </w:p>
    <w:p w:rsidR="00A106A7" w:rsidRDefault="00A106A7" w:rsidP="00A106A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A106A7">
        <w:rPr>
          <w:rFonts w:ascii="Arial" w:hAnsi="Arial" w:cs="Arial"/>
          <w:sz w:val="20"/>
          <w:szCs w:val="20"/>
        </w:rPr>
        <w:t xml:space="preserve">Investor/in </w:t>
      </w:r>
      <w:r>
        <w:rPr>
          <w:rFonts w:ascii="Arial" w:hAnsi="Arial" w:cs="Arial"/>
          <w:sz w:val="20"/>
          <w:szCs w:val="20"/>
        </w:rPr>
        <w:t xml:space="preserve">(in-aktiv </w:t>
      </w:r>
      <w:r w:rsidR="008A697E">
        <w:rPr>
          <w:rFonts w:ascii="Arial" w:hAnsi="Arial" w:cs="Arial"/>
          <w:sz w:val="20"/>
          <w:szCs w:val="20"/>
        </w:rPr>
        <w:t>/ nicht stimmberechtigt</w:t>
      </w:r>
      <w:r>
        <w:rPr>
          <w:rFonts w:ascii="Arial" w:hAnsi="Arial" w:cs="Arial"/>
          <w:sz w:val="20"/>
          <w:szCs w:val="20"/>
        </w:rPr>
        <w:t xml:space="preserve">…. + Datum + Löschdatum: </w:t>
      </w:r>
      <w:r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>
        <w:rPr>
          <w:rFonts w:ascii="Arial" w:hAnsi="Arial" w:cs="Arial"/>
          <w:sz w:val="20"/>
          <w:szCs w:val="20"/>
        </w:rPr>
        <w:t>)</w:t>
      </w:r>
    </w:p>
    <w:p w:rsidR="0095474F" w:rsidRPr="00A106A7" w:rsidRDefault="0095474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A106A7">
        <w:rPr>
          <w:rFonts w:ascii="Arial" w:hAnsi="Arial" w:cs="Arial"/>
          <w:sz w:val="20"/>
          <w:szCs w:val="20"/>
        </w:rPr>
        <w:t>Kunde</w:t>
      </w:r>
      <w:r w:rsidR="00896D04" w:rsidRPr="00A106A7">
        <w:rPr>
          <w:rFonts w:ascii="Arial" w:hAnsi="Arial" w:cs="Arial"/>
          <w:sz w:val="20"/>
          <w:szCs w:val="20"/>
        </w:rPr>
        <w:t xml:space="preserve"> </w:t>
      </w:r>
      <w:r w:rsidR="006121B8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6121B8">
        <w:rPr>
          <w:rFonts w:ascii="Arial" w:hAnsi="Arial" w:cs="Arial"/>
          <w:sz w:val="20"/>
          <w:szCs w:val="20"/>
        </w:rPr>
        <w:t>pD</w:t>
      </w:r>
      <w:proofErr w:type="spellEnd"/>
      <w:r w:rsidR="006121B8">
        <w:rPr>
          <w:rFonts w:ascii="Arial" w:hAnsi="Arial" w:cs="Arial"/>
          <w:sz w:val="20"/>
          <w:szCs w:val="20"/>
        </w:rPr>
        <w:t xml:space="preserve"> </w:t>
      </w:r>
      <w:r w:rsidRPr="00A106A7">
        <w:rPr>
          <w:rFonts w:ascii="Arial" w:hAnsi="Arial" w:cs="Arial"/>
          <w:sz w:val="20"/>
          <w:szCs w:val="20"/>
        </w:rPr>
        <w:t>(aktiv)</w:t>
      </w:r>
    </w:p>
    <w:p w:rsidR="008A697E" w:rsidRDefault="0095474F" w:rsidP="008A697E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A697E">
        <w:rPr>
          <w:rFonts w:ascii="Arial" w:hAnsi="Arial" w:cs="Arial"/>
          <w:sz w:val="20"/>
          <w:szCs w:val="20"/>
        </w:rPr>
        <w:t>Kunde (</w:t>
      </w:r>
      <w:r w:rsidR="008A697E" w:rsidRPr="008A697E">
        <w:rPr>
          <w:rFonts w:ascii="Arial" w:hAnsi="Arial" w:cs="Arial"/>
          <w:sz w:val="20"/>
          <w:szCs w:val="20"/>
        </w:rPr>
        <w:t>in-</w:t>
      </w:r>
      <w:r w:rsidRPr="008A697E">
        <w:rPr>
          <w:rFonts w:ascii="Arial" w:hAnsi="Arial" w:cs="Arial"/>
          <w:sz w:val="20"/>
          <w:szCs w:val="20"/>
        </w:rPr>
        <w:t>aktiv</w:t>
      </w:r>
      <w:r w:rsidR="008A697E">
        <w:rPr>
          <w:rFonts w:ascii="Arial" w:hAnsi="Arial" w:cs="Arial"/>
          <w:sz w:val="20"/>
          <w:szCs w:val="20"/>
        </w:rPr>
        <w:t xml:space="preserve">…. + Datum + Löschdatum: </w:t>
      </w:r>
      <w:r w:rsidR="008A697E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8A697E">
        <w:rPr>
          <w:rFonts w:ascii="Arial" w:hAnsi="Arial" w:cs="Arial"/>
          <w:sz w:val="20"/>
          <w:szCs w:val="20"/>
        </w:rPr>
        <w:t>)</w:t>
      </w:r>
    </w:p>
    <w:p w:rsidR="00896D04" w:rsidRPr="008A697E" w:rsidRDefault="00896D04" w:rsidP="00896D04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8A697E">
        <w:rPr>
          <w:rFonts w:ascii="Arial" w:hAnsi="Arial" w:cs="Arial"/>
          <w:sz w:val="20"/>
          <w:szCs w:val="20"/>
        </w:rPr>
        <w:t xml:space="preserve">Kunde / Auftraggeber </w:t>
      </w:r>
      <w:r w:rsidR="006121B8" w:rsidRPr="008A697E">
        <w:rPr>
          <w:rFonts w:ascii="Arial" w:hAnsi="Arial" w:cs="Arial"/>
          <w:sz w:val="20"/>
          <w:szCs w:val="20"/>
        </w:rPr>
        <w:t xml:space="preserve">- </w:t>
      </w:r>
      <w:proofErr w:type="spellStart"/>
      <w:r w:rsidR="006121B8" w:rsidRPr="008A697E">
        <w:rPr>
          <w:rFonts w:ascii="Arial" w:hAnsi="Arial" w:cs="Arial"/>
          <w:sz w:val="20"/>
          <w:szCs w:val="20"/>
        </w:rPr>
        <w:t>pD</w:t>
      </w:r>
      <w:proofErr w:type="spellEnd"/>
      <w:r w:rsidR="006121B8" w:rsidRPr="008A697E">
        <w:rPr>
          <w:rFonts w:ascii="Arial" w:hAnsi="Arial" w:cs="Arial"/>
          <w:sz w:val="20"/>
          <w:szCs w:val="20"/>
        </w:rPr>
        <w:t xml:space="preserve"> - </w:t>
      </w:r>
      <w:r w:rsidRPr="008A697E">
        <w:rPr>
          <w:rFonts w:ascii="Arial" w:hAnsi="Arial" w:cs="Arial"/>
          <w:sz w:val="20"/>
          <w:szCs w:val="20"/>
        </w:rPr>
        <w:t>nach § 11 BDSG (aktiv)</w:t>
      </w:r>
    </w:p>
    <w:p w:rsidR="006121B8" w:rsidRDefault="00896D04" w:rsidP="006121B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121B8">
        <w:rPr>
          <w:rFonts w:ascii="Arial" w:hAnsi="Arial" w:cs="Arial"/>
          <w:sz w:val="20"/>
          <w:szCs w:val="20"/>
        </w:rPr>
        <w:t xml:space="preserve">Kunde / Auftraggeber </w:t>
      </w:r>
      <w:r w:rsidR="006121B8" w:rsidRPr="006121B8">
        <w:rPr>
          <w:rFonts w:ascii="Arial" w:hAnsi="Arial" w:cs="Arial"/>
          <w:sz w:val="20"/>
          <w:szCs w:val="20"/>
        </w:rPr>
        <w:t xml:space="preserve">– </w:t>
      </w:r>
      <w:proofErr w:type="spellStart"/>
      <w:r w:rsidR="006121B8" w:rsidRPr="006121B8">
        <w:rPr>
          <w:rFonts w:ascii="Arial" w:hAnsi="Arial" w:cs="Arial"/>
          <w:sz w:val="20"/>
          <w:szCs w:val="20"/>
        </w:rPr>
        <w:t>pD</w:t>
      </w:r>
      <w:proofErr w:type="spellEnd"/>
      <w:r w:rsidR="006121B8" w:rsidRPr="006121B8">
        <w:rPr>
          <w:rFonts w:ascii="Arial" w:hAnsi="Arial" w:cs="Arial"/>
          <w:sz w:val="20"/>
          <w:szCs w:val="20"/>
        </w:rPr>
        <w:t xml:space="preserve"> - </w:t>
      </w:r>
      <w:r w:rsidRPr="006121B8">
        <w:rPr>
          <w:rFonts w:ascii="Arial" w:hAnsi="Arial" w:cs="Arial"/>
          <w:sz w:val="20"/>
          <w:szCs w:val="20"/>
        </w:rPr>
        <w:t xml:space="preserve">nach § 11 BDSG </w:t>
      </w:r>
      <w:r w:rsidR="006121B8">
        <w:rPr>
          <w:rFonts w:ascii="Arial" w:hAnsi="Arial" w:cs="Arial"/>
          <w:sz w:val="20"/>
          <w:szCs w:val="20"/>
        </w:rPr>
        <w:t xml:space="preserve">(in-aktiv …. + Datum 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6121B8">
        <w:rPr>
          <w:rFonts w:ascii="Arial" w:hAnsi="Arial" w:cs="Arial"/>
          <w:sz w:val="20"/>
          <w:szCs w:val="20"/>
        </w:rPr>
        <w:t>)</w:t>
      </w:r>
    </w:p>
    <w:p w:rsidR="0095474F" w:rsidRPr="006121B8" w:rsidRDefault="0095474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121B8">
        <w:rPr>
          <w:rFonts w:ascii="Arial" w:hAnsi="Arial" w:cs="Arial"/>
          <w:sz w:val="20"/>
          <w:szCs w:val="20"/>
        </w:rPr>
        <w:t>Lieferant (aktiv)</w:t>
      </w:r>
    </w:p>
    <w:p w:rsidR="006121B8" w:rsidRDefault="0095474F" w:rsidP="006121B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121B8">
        <w:rPr>
          <w:rFonts w:ascii="Arial" w:hAnsi="Arial" w:cs="Arial"/>
          <w:sz w:val="20"/>
          <w:szCs w:val="20"/>
        </w:rPr>
        <w:t xml:space="preserve">Lieferant </w:t>
      </w:r>
      <w:r w:rsidR="008A697E">
        <w:rPr>
          <w:rFonts w:ascii="Arial" w:hAnsi="Arial" w:cs="Arial"/>
          <w:sz w:val="20"/>
          <w:szCs w:val="20"/>
        </w:rPr>
        <w:t>(in-aktiv</w:t>
      </w:r>
      <w:r w:rsidR="006121B8">
        <w:rPr>
          <w:rFonts w:ascii="Arial" w:hAnsi="Arial" w:cs="Arial"/>
          <w:sz w:val="20"/>
          <w:szCs w:val="20"/>
        </w:rPr>
        <w:t xml:space="preserve">…. + Datum 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6121B8">
        <w:rPr>
          <w:rFonts w:ascii="Arial" w:hAnsi="Arial" w:cs="Arial"/>
          <w:sz w:val="20"/>
          <w:szCs w:val="20"/>
        </w:rPr>
        <w:t>)</w:t>
      </w:r>
    </w:p>
    <w:p w:rsidR="0095474F" w:rsidRPr="006121B8" w:rsidRDefault="0095474F" w:rsidP="000D0597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121B8">
        <w:rPr>
          <w:rFonts w:ascii="Arial" w:hAnsi="Arial" w:cs="Arial"/>
          <w:sz w:val="20"/>
          <w:szCs w:val="20"/>
        </w:rPr>
        <w:t>Externer Dienstleister (aktiv)</w:t>
      </w:r>
    </w:p>
    <w:p w:rsidR="006121B8" w:rsidRDefault="0095474F" w:rsidP="006121B8">
      <w:pPr>
        <w:pStyle w:val="Listenabsatz"/>
        <w:numPr>
          <w:ilvl w:val="0"/>
          <w:numId w:val="8"/>
        </w:numPr>
        <w:jc w:val="both"/>
        <w:rPr>
          <w:rFonts w:ascii="Arial" w:hAnsi="Arial" w:cs="Arial"/>
          <w:sz w:val="20"/>
          <w:szCs w:val="20"/>
        </w:rPr>
      </w:pPr>
      <w:r w:rsidRPr="006121B8">
        <w:rPr>
          <w:rFonts w:ascii="Arial" w:hAnsi="Arial" w:cs="Arial"/>
          <w:sz w:val="20"/>
          <w:szCs w:val="20"/>
        </w:rPr>
        <w:t xml:space="preserve">Externer Dienstleister </w:t>
      </w:r>
      <w:r w:rsidR="006121B8">
        <w:rPr>
          <w:rFonts w:ascii="Arial" w:hAnsi="Arial" w:cs="Arial"/>
          <w:sz w:val="20"/>
          <w:szCs w:val="20"/>
        </w:rPr>
        <w:t xml:space="preserve">(in-aktiv seit…. + Datum + Löschdatum: </w:t>
      </w:r>
      <w:r w:rsidR="006121B8">
        <w:rPr>
          <w:rFonts w:ascii="Arial" w:hAnsi="Arial" w:cs="Arial"/>
          <w:color w:val="FF0000"/>
          <w:sz w:val="20"/>
          <w:szCs w:val="20"/>
        </w:rPr>
        <w:t>d. h. ab wann seine Daten gelöscht werden können</w:t>
      </w:r>
      <w:r w:rsidR="006121B8">
        <w:rPr>
          <w:rFonts w:ascii="Arial" w:hAnsi="Arial" w:cs="Arial"/>
          <w:sz w:val="20"/>
          <w:szCs w:val="20"/>
        </w:rPr>
        <w:t>)</w:t>
      </w:r>
    </w:p>
    <w:p w:rsidR="00DB3EF4" w:rsidRDefault="00DB3EF4" w:rsidP="00DB3EF4">
      <w:pPr>
        <w:jc w:val="both"/>
        <w:rPr>
          <w:rFonts w:ascii="Arial" w:hAnsi="Arial" w:cs="Arial"/>
          <w:sz w:val="20"/>
          <w:szCs w:val="20"/>
        </w:rPr>
      </w:pPr>
      <w:r w:rsidRPr="007C2790">
        <w:rPr>
          <w:rFonts w:ascii="Arial" w:hAnsi="Arial" w:cs="Arial"/>
          <w:sz w:val="20"/>
          <w:szCs w:val="20"/>
          <w:highlight w:val="green"/>
        </w:rPr>
        <w:t>- Reiter „Tresorzugriff“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54C9" w:rsidRDefault="008954C9" w:rsidP="00DB3EF4">
      <w:pPr>
        <w:jc w:val="both"/>
        <w:rPr>
          <w:rFonts w:ascii="Arial" w:hAnsi="Arial" w:cs="Arial"/>
          <w:b/>
          <w:sz w:val="20"/>
          <w:szCs w:val="20"/>
        </w:rPr>
      </w:pPr>
    </w:p>
    <w:p w:rsidR="008E389B" w:rsidRDefault="00DB3EF4" w:rsidP="00DB3EF4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Einfügen:</w:t>
      </w:r>
      <w:r>
        <w:rPr>
          <w:rFonts w:ascii="Arial" w:hAnsi="Arial" w:cs="Arial"/>
          <w:sz w:val="20"/>
          <w:szCs w:val="20"/>
        </w:rPr>
        <w:t xml:space="preserve"> Auswahlmöglichkeiten:</w:t>
      </w:r>
      <w:ins w:id="405" w:author="Michael Schneider" w:date="2016-10-30T19:58:00Z">
        <w:r w:rsidR="008E389B">
          <w:rPr>
            <w:rFonts w:ascii="Arial" w:hAnsi="Arial" w:cs="Arial"/>
            <w:sz w:val="20"/>
            <w:szCs w:val="20"/>
          </w:rPr>
          <w:t xml:space="preserve"> (=&gt; Zutrittsmittel)</w:t>
        </w:r>
      </w:ins>
    </w:p>
    <w:p w:rsidR="00DB3EF4" w:rsidRDefault="00DB3EF4" w:rsidP="00DB3EF4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Tresorschlüssel Nr.</w:t>
      </w:r>
    </w:p>
    <w:p w:rsidR="00DB3EF4" w:rsidRDefault="00DB3EF4" w:rsidP="00DB3EF4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Tresor-PIN personalisiert</w:t>
      </w:r>
    </w:p>
    <w:p w:rsidR="00DB3EF4" w:rsidRDefault="00DB3EF4" w:rsidP="00DB3EF4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Tresor-PIN nicht personalisiert</w:t>
      </w:r>
    </w:p>
    <w:p w:rsidR="00DB3EF4" w:rsidRDefault="00DB3EF4" w:rsidP="00DB3EF4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Tresor-Chipkarte Nr. - personalisiert</w:t>
      </w:r>
    </w:p>
    <w:p w:rsidR="00DB3EF4" w:rsidRDefault="00DB3EF4" w:rsidP="00DB3EF4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Tresor-Token Nr. – nicht personalisiert</w:t>
      </w:r>
    </w:p>
    <w:p w:rsidR="007C2790" w:rsidRDefault="007C2790" w:rsidP="007C2790">
      <w:pPr>
        <w:jc w:val="both"/>
        <w:rPr>
          <w:rFonts w:ascii="Arial" w:hAnsi="Arial" w:cs="Arial"/>
          <w:sz w:val="20"/>
          <w:szCs w:val="20"/>
        </w:rPr>
      </w:pPr>
      <w:r w:rsidRPr="007C2790">
        <w:rPr>
          <w:rFonts w:ascii="Arial" w:hAnsi="Arial" w:cs="Arial"/>
          <w:sz w:val="20"/>
          <w:szCs w:val="20"/>
          <w:highlight w:val="green"/>
        </w:rPr>
        <w:t>- Reiter „</w:t>
      </w:r>
      <w:r>
        <w:rPr>
          <w:rFonts w:ascii="Arial" w:hAnsi="Arial" w:cs="Arial"/>
          <w:sz w:val="20"/>
          <w:szCs w:val="20"/>
          <w:highlight w:val="green"/>
        </w:rPr>
        <w:t>Zutritt Räumlichkeiten</w:t>
      </w:r>
      <w:r w:rsidRPr="007C2790">
        <w:rPr>
          <w:rFonts w:ascii="Arial" w:hAnsi="Arial" w:cs="Arial"/>
          <w:sz w:val="20"/>
          <w:szCs w:val="20"/>
          <w:highlight w:val="green"/>
        </w:rPr>
        <w:t>“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54C9" w:rsidRDefault="008954C9" w:rsidP="007C2790">
      <w:pPr>
        <w:jc w:val="both"/>
        <w:rPr>
          <w:rFonts w:ascii="Arial" w:hAnsi="Arial" w:cs="Arial"/>
          <w:b/>
          <w:sz w:val="20"/>
          <w:szCs w:val="20"/>
        </w:rPr>
      </w:pPr>
    </w:p>
    <w:p w:rsidR="007C2790" w:rsidRDefault="007C2790" w:rsidP="007C27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Einfügen:</w:t>
      </w:r>
      <w:r>
        <w:rPr>
          <w:rFonts w:ascii="Arial" w:hAnsi="Arial" w:cs="Arial"/>
          <w:sz w:val="20"/>
          <w:szCs w:val="20"/>
        </w:rPr>
        <w:t xml:space="preserve"> Tresorraum:</w:t>
      </w:r>
    </w:p>
    <w:p w:rsidR="007C2790" w:rsidRDefault="007C2790" w:rsidP="007C2790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</w:t>
      </w:r>
      <w:r w:rsidR="002608F3">
        <w:rPr>
          <w:rFonts w:ascii="Arial" w:hAnsi="Arial" w:cs="Arial"/>
          <w:sz w:val="20"/>
          <w:szCs w:val="20"/>
        </w:rPr>
        <w:t>raumschlüssel</w:t>
      </w:r>
      <w:r>
        <w:rPr>
          <w:rFonts w:ascii="Arial" w:hAnsi="Arial" w:cs="Arial"/>
          <w:sz w:val="20"/>
          <w:szCs w:val="20"/>
        </w:rPr>
        <w:t xml:space="preserve"> Nr.</w:t>
      </w:r>
    </w:p>
    <w:p w:rsidR="007C2790" w:rsidRDefault="002608F3" w:rsidP="007C2790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Tresorraum</w:t>
      </w:r>
      <w:r w:rsidR="007C2790">
        <w:rPr>
          <w:rFonts w:ascii="Arial" w:hAnsi="Arial" w:cs="Arial"/>
          <w:sz w:val="20"/>
          <w:szCs w:val="20"/>
        </w:rPr>
        <w:t>-PIN personalisiert</w:t>
      </w:r>
    </w:p>
    <w:p w:rsidR="007C2790" w:rsidRDefault="002608F3" w:rsidP="007C2790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Tresorraum</w:t>
      </w:r>
      <w:r w:rsidR="007C2790">
        <w:rPr>
          <w:rFonts w:ascii="Arial" w:hAnsi="Arial" w:cs="Arial"/>
          <w:sz w:val="20"/>
          <w:szCs w:val="20"/>
        </w:rPr>
        <w:t>-PIN nicht personalisiert</w:t>
      </w:r>
    </w:p>
    <w:p w:rsidR="007C2790" w:rsidRDefault="002608F3" w:rsidP="007C2790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Tresorraum</w:t>
      </w:r>
      <w:r w:rsidR="007C2790">
        <w:rPr>
          <w:rFonts w:ascii="Arial" w:hAnsi="Arial" w:cs="Arial"/>
          <w:sz w:val="20"/>
          <w:szCs w:val="20"/>
        </w:rPr>
        <w:t>-Chipkarte Nr. - personalisiert</w:t>
      </w:r>
    </w:p>
    <w:p w:rsidR="007C2790" w:rsidRDefault="002608F3" w:rsidP="007C2790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Tresorraum</w:t>
      </w:r>
      <w:r w:rsidR="007C2790">
        <w:rPr>
          <w:rFonts w:ascii="Arial" w:hAnsi="Arial" w:cs="Arial"/>
          <w:sz w:val="20"/>
          <w:szCs w:val="20"/>
        </w:rPr>
        <w:t>-Token Nr. – nicht personalisiert</w:t>
      </w:r>
    </w:p>
    <w:p w:rsidR="00DE7F13" w:rsidRDefault="00DE7F13" w:rsidP="00DE7F13">
      <w:pPr>
        <w:jc w:val="both"/>
        <w:rPr>
          <w:rFonts w:ascii="Arial" w:hAnsi="Arial" w:cs="Arial"/>
          <w:sz w:val="20"/>
          <w:szCs w:val="20"/>
        </w:rPr>
      </w:pPr>
      <w:r w:rsidRPr="007C2790">
        <w:rPr>
          <w:rFonts w:ascii="Arial" w:hAnsi="Arial" w:cs="Arial"/>
          <w:sz w:val="20"/>
          <w:szCs w:val="20"/>
          <w:highlight w:val="green"/>
        </w:rPr>
        <w:t>- Reiter „</w:t>
      </w:r>
      <w:r>
        <w:rPr>
          <w:rFonts w:ascii="Arial" w:hAnsi="Arial" w:cs="Arial"/>
          <w:sz w:val="20"/>
          <w:szCs w:val="20"/>
          <w:highlight w:val="green"/>
        </w:rPr>
        <w:t>Fuhrpark</w:t>
      </w:r>
      <w:r w:rsidRPr="007C2790">
        <w:rPr>
          <w:rFonts w:ascii="Arial" w:hAnsi="Arial" w:cs="Arial"/>
          <w:sz w:val="20"/>
          <w:szCs w:val="20"/>
          <w:highlight w:val="green"/>
        </w:rPr>
        <w:t>“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54C9" w:rsidRDefault="008954C9" w:rsidP="00DE7F13">
      <w:pPr>
        <w:jc w:val="both"/>
        <w:rPr>
          <w:rFonts w:ascii="Arial" w:hAnsi="Arial" w:cs="Arial"/>
          <w:b/>
          <w:sz w:val="20"/>
          <w:szCs w:val="20"/>
        </w:rPr>
      </w:pPr>
    </w:p>
    <w:p w:rsidR="00DE7F13" w:rsidRDefault="00DE7F13" w:rsidP="00DE7F13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Einfügen:</w:t>
      </w:r>
      <w:r>
        <w:rPr>
          <w:rFonts w:ascii="Arial" w:hAnsi="Arial" w:cs="Arial"/>
          <w:sz w:val="20"/>
          <w:szCs w:val="20"/>
        </w:rPr>
        <w:t xml:space="preserve"> Auswahlmöglichkeiten:</w:t>
      </w:r>
    </w:p>
    <w:p w:rsidR="00DE7F13" w:rsidRDefault="00DE7F13" w:rsidP="00DE7F13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Fahrzeug-Identifikationsnummer (gemäß Fahrzeugschein, z. B. WAUZZ….): + Amtl. Kennzeichen:</w:t>
      </w:r>
    </w:p>
    <w:p w:rsidR="007C2790" w:rsidRDefault="007C2790" w:rsidP="00DE7F13">
      <w:pPr>
        <w:jc w:val="both"/>
        <w:rPr>
          <w:rFonts w:ascii="Arial" w:hAnsi="Arial" w:cs="Arial"/>
          <w:sz w:val="20"/>
          <w:szCs w:val="20"/>
        </w:rPr>
      </w:pPr>
    </w:p>
    <w:p w:rsidR="003F0D4C" w:rsidRDefault="003F0D4C" w:rsidP="003F0D4C">
      <w:pPr>
        <w:jc w:val="both"/>
        <w:rPr>
          <w:rFonts w:ascii="Arial" w:hAnsi="Arial" w:cs="Arial"/>
          <w:sz w:val="20"/>
          <w:szCs w:val="20"/>
        </w:rPr>
      </w:pPr>
      <w:r w:rsidRPr="007C2790">
        <w:rPr>
          <w:rFonts w:ascii="Arial" w:hAnsi="Arial" w:cs="Arial"/>
          <w:sz w:val="20"/>
          <w:szCs w:val="20"/>
          <w:highlight w:val="green"/>
        </w:rPr>
        <w:t xml:space="preserve">- </w:t>
      </w:r>
      <w:r w:rsidRPr="003F0D4C">
        <w:rPr>
          <w:rFonts w:ascii="Arial" w:hAnsi="Arial" w:cs="Arial"/>
          <w:sz w:val="20"/>
          <w:szCs w:val="20"/>
          <w:highlight w:val="green"/>
        </w:rPr>
        <w:t>Reiter „Berechtigungen auf Ressourcen“</w:t>
      </w:r>
      <w:r>
        <w:rPr>
          <w:rFonts w:ascii="Arial" w:hAnsi="Arial" w:cs="Arial"/>
          <w:sz w:val="20"/>
          <w:szCs w:val="20"/>
        </w:rPr>
        <w:t xml:space="preserve"> </w:t>
      </w:r>
    </w:p>
    <w:p w:rsidR="008954C9" w:rsidRDefault="008954C9" w:rsidP="003F0D4C">
      <w:pPr>
        <w:jc w:val="both"/>
        <w:rPr>
          <w:rFonts w:ascii="Arial" w:hAnsi="Arial" w:cs="Arial"/>
          <w:b/>
          <w:sz w:val="20"/>
          <w:szCs w:val="20"/>
        </w:rPr>
      </w:pPr>
    </w:p>
    <w:p w:rsidR="003F0D4C" w:rsidRPr="003F0D4C" w:rsidRDefault="003F0D4C" w:rsidP="003F0D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Ändern:</w:t>
      </w:r>
      <w:r>
        <w:rPr>
          <w:rFonts w:ascii="Arial" w:hAnsi="Arial" w:cs="Arial"/>
          <w:sz w:val="20"/>
          <w:szCs w:val="20"/>
        </w:rPr>
        <w:t xml:space="preserve"> „Daten- &amp; </w:t>
      </w:r>
      <w:r>
        <w:rPr>
          <w:rFonts w:ascii="Arial" w:hAnsi="Arial" w:cs="Arial"/>
          <w:color w:val="FF0000"/>
          <w:sz w:val="20"/>
          <w:szCs w:val="20"/>
        </w:rPr>
        <w:t>Ressourcenberechtigungen</w:t>
      </w:r>
      <w:r>
        <w:rPr>
          <w:rFonts w:ascii="Arial" w:hAnsi="Arial" w:cs="Arial"/>
          <w:sz w:val="20"/>
          <w:szCs w:val="20"/>
        </w:rPr>
        <w:t>“</w:t>
      </w:r>
    </w:p>
    <w:p w:rsidR="003F0D4C" w:rsidRDefault="003F0D4C" w:rsidP="003F0D4C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Einfügen:</w:t>
      </w:r>
      <w:r>
        <w:rPr>
          <w:rFonts w:ascii="Arial" w:hAnsi="Arial" w:cs="Arial"/>
          <w:sz w:val="20"/>
          <w:szCs w:val="20"/>
        </w:rPr>
        <w:t xml:space="preserve"> </w:t>
      </w:r>
      <w:r w:rsidR="008954C9" w:rsidRPr="008954C9">
        <w:rPr>
          <w:rFonts w:ascii="Arial" w:hAnsi="Arial" w:cs="Arial"/>
          <w:color w:val="FF0000"/>
          <w:sz w:val="20"/>
          <w:szCs w:val="20"/>
        </w:rPr>
        <w:t>Kredit- und Bankkarten</w:t>
      </w:r>
    </w:p>
    <w:p w:rsidR="007C2790" w:rsidRDefault="00C644A5" w:rsidP="007C2790">
      <w:p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Ändern/</w:t>
      </w:r>
      <w:r w:rsidR="008954C9">
        <w:rPr>
          <w:rFonts w:ascii="Arial" w:hAnsi="Arial" w:cs="Arial"/>
          <w:b/>
          <w:sz w:val="20"/>
          <w:szCs w:val="20"/>
        </w:rPr>
        <w:t>Einfügen Rechte:</w:t>
      </w:r>
      <w:r w:rsidR="008954C9">
        <w:rPr>
          <w:rFonts w:ascii="Arial" w:hAnsi="Arial" w:cs="Arial"/>
          <w:sz w:val="20"/>
          <w:szCs w:val="20"/>
        </w:rPr>
        <w:t xml:space="preserve"> </w:t>
      </w:r>
    </w:p>
    <w:p w:rsidR="008954C9" w:rsidRDefault="008954C9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Recht zum Lesen</w:t>
      </w:r>
    </w:p>
    <w:p w:rsidR="008954C9" w:rsidRDefault="008954C9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Recht zu</w:t>
      </w:r>
      <w:r w:rsidR="005942C4">
        <w:rPr>
          <w:rFonts w:ascii="Arial" w:hAnsi="Arial" w:cs="Arial"/>
          <w:sz w:val="20"/>
          <w:szCs w:val="20"/>
        </w:rPr>
        <w:t xml:space="preserve">m </w:t>
      </w:r>
      <w:r>
        <w:rPr>
          <w:rFonts w:ascii="Arial" w:hAnsi="Arial" w:cs="Arial"/>
          <w:sz w:val="20"/>
          <w:szCs w:val="20"/>
        </w:rPr>
        <w:t>Schreiben</w:t>
      </w:r>
      <w:r w:rsidR="005942C4">
        <w:rPr>
          <w:rFonts w:ascii="Arial" w:hAnsi="Arial" w:cs="Arial"/>
          <w:sz w:val="20"/>
          <w:szCs w:val="20"/>
        </w:rPr>
        <w:t xml:space="preserve"> &amp; Veränderung</w:t>
      </w:r>
    </w:p>
    <w:p w:rsidR="008954C9" w:rsidRDefault="008954C9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Recht zur Sperrung</w:t>
      </w:r>
    </w:p>
    <w:p w:rsidR="008954C9" w:rsidRDefault="008954C9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Recht zur Löschung</w:t>
      </w:r>
    </w:p>
    <w:p w:rsidR="005942C4" w:rsidRDefault="008954C9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Umfassendes Recht zum Lesen, Schreiben, </w:t>
      </w:r>
      <w:r w:rsidR="005942C4">
        <w:rPr>
          <w:rFonts w:ascii="Arial" w:hAnsi="Arial" w:cs="Arial"/>
          <w:sz w:val="20"/>
          <w:szCs w:val="20"/>
        </w:rPr>
        <w:t>Verändern, Sperren, Löschen</w:t>
      </w:r>
    </w:p>
    <w:p w:rsidR="008954C9" w:rsidRDefault="005942C4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Unterschrift-/Zeichnungsbefugt</w:t>
      </w:r>
      <w:r w:rsidR="008954C9">
        <w:rPr>
          <w:rFonts w:ascii="Arial" w:hAnsi="Arial" w:cs="Arial"/>
          <w:sz w:val="20"/>
          <w:szCs w:val="20"/>
        </w:rPr>
        <w:t xml:space="preserve">  </w:t>
      </w:r>
    </w:p>
    <w:p w:rsidR="005942C4" w:rsidRPr="008954C9" w:rsidRDefault="005942C4" w:rsidP="008954C9">
      <w:pPr>
        <w:pStyle w:val="Listenabsatz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Zahlungsbefugt</w:t>
      </w:r>
    </w:p>
    <w:p w:rsidR="000D0597" w:rsidRPr="000C11CF" w:rsidRDefault="004E6E13" w:rsidP="00F73B76">
      <w:pPr>
        <w:jc w:val="both"/>
        <w:rPr>
          <w:rFonts w:ascii="Arial" w:hAnsi="Arial" w:cs="Arial"/>
          <w:sz w:val="20"/>
          <w:szCs w:val="20"/>
        </w:rPr>
      </w:pPr>
      <w:r w:rsidRPr="002F1AC1">
        <w:rPr>
          <w:rFonts w:ascii="Arial" w:hAnsi="Arial" w:cs="Arial"/>
          <w:sz w:val="20"/>
          <w:szCs w:val="20"/>
          <w:highlight w:val="yellow"/>
        </w:rPr>
        <w:t>FRAGE: Inwiefern ist bei IT-Hardware die Berechtigungsfrage zu beantworten? Oder reicht es, wenn dies allgemein unter Datenarten &amp; Berechtigung gestellt wird?</w:t>
      </w:r>
    </w:p>
    <w:p w:rsidR="000D0597" w:rsidRDefault="000D0597" w:rsidP="00F73B76">
      <w:pPr>
        <w:jc w:val="both"/>
        <w:rPr>
          <w:rFonts w:ascii="Arial" w:hAnsi="Arial" w:cs="Arial"/>
          <w:sz w:val="20"/>
          <w:szCs w:val="20"/>
        </w:rPr>
      </w:pPr>
    </w:p>
    <w:p w:rsidR="003521D3" w:rsidRDefault="003521D3" w:rsidP="003521D3">
      <w:pPr>
        <w:jc w:val="both"/>
        <w:rPr>
          <w:rFonts w:ascii="Arial" w:hAnsi="Arial" w:cs="Arial"/>
          <w:sz w:val="20"/>
          <w:szCs w:val="20"/>
        </w:rPr>
      </w:pPr>
      <w:r w:rsidRPr="007C2790">
        <w:rPr>
          <w:rFonts w:ascii="Arial" w:hAnsi="Arial" w:cs="Arial"/>
          <w:sz w:val="20"/>
          <w:szCs w:val="20"/>
          <w:highlight w:val="green"/>
        </w:rPr>
        <w:t xml:space="preserve">- </w:t>
      </w:r>
      <w:r w:rsidRPr="003F0D4C">
        <w:rPr>
          <w:rFonts w:ascii="Arial" w:hAnsi="Arial" w:cs="Arial"/>
          <w:sz w:val="20"/>
          <w:szCs w:val="20"/>
          <w:highlight w:val="green"/>
        </w:rPr>
        <w:t>Reiter „</w:t>
      </w:r>
      <w:r>
        <w:rPr>
          <w:rFonts w:ascii="Arial" w:hAnsi="Arial" w:cs="Arial"/>
          <w:sz w:val="20"/>
          <w:szCs w:val="20"/>
          <w:highlight w:val="green"/>
        </w:rPr>
        <w:t xml:space="preserve">Sonstige </w:t>
      </w:r>
      <w:r w:rsidRPr="003F0D4C">
        <w:rPr>
          <w:rFonts w:ascii="Arial" w:hAnsi="Arial" w:cs="Arial"/>
          <w:sz w:val="20"/>
          <w:szCs w:val="20"/>
          <w:highlight w:val="green"/>
        </w:rPr>
        <w:t>Berechtigungen“</w:t>
      </w:r>
      <w:r>
        <w:rPr>
          <w:rFonts w:ascii="Arial" w:hAnsi="Arial" w:cs="Arial"/>
          <w:sz w:val="20"/>
          <w:szCs w:val="20"/>
        </w:rPr>
        <w:t xml:space="preserve"> </w:t>
      </w:r>
    </w:p>
    <w:p w:rsidR="003521D3" w:rsidRDefault="003521D3" w:rsidP="003521D3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lastRenderedPageBreak/>
        <w:t xml:space="preserve">Einfügen: </w:t>
      </w:r>
    </w:p>
    <w:p w:rsidR="003521D3" w:rsidRPr="003521D3" w:rsidRDefault="003521D3" w:rsidP="003521D3">
      <w:pPr>
        <w:pStyle w:val="Listenabsatz"/>
        <w:numPr>
          <w:ilvl w:val="0"/>
          <w:numId w:val="15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3521D3">
        <w:rPr>
          <w:rFonts w:ascii="Arial" w:hAnsi="Arial" w:cs="Arial"/>
          <w:b/>
          <w:sz w:val="20"/>
          <w:szCs w:val="20"/>
        </w:rPr>
        <w:t>BYOD</w:t>
      </w:r>
      <w:r w:rsidRPr="003521D3">
        <w:rPr>
          <w:rFonts w:ascii="Arial" w:hAnsi="Arial" w:cs="Arial"/>
          <w:sz w:val="20"/>
          <w:szCs w:val="20"/>
        </w:rPr>
        <w:t xml:space="preserve"> </w:t>
      </w:r>
      <w:r w:rsidRPr="003521D3">
        <w:rPr>
          <w:rFonts w:ascii="Arial" w:hAnsi="Arial" w:cs="Arial"/>
          <w:color w:val="FF0000"/>
          <w:sz w:val="20"/>
          <w:szCs w:val="20"/>
        </w:rPr>
        <w:t xml:space="preserve">(Bring </w:t>
      </w:r>
      <w:proofErr w:type="spellStart"/>
      <w:r w:rsidRPr="003521D3">
        <w:rPr>
          <w:rFonts w:ascii="Arial" w:hAnsi="Arial" w:cs="Arial"/>
          <w:color w:val="FF0000"/>
          <w:sz w:val="20"/>
          <w:szCs w:val="20"/>
        </w:rPr>
        <w:t>Your</w:t>
      </w:r>
      <w:proofErr w:type="spellEnd"/>
      <w:r w:rsidRPr="003521D3">
        <w:rPr>
          <w:rFonts w:ascii="Arial" w:hAnsi="Arial" w:cs="Arial"/>
          <w:color w:val="FF0000"/>
          <w:sz w:val="20"/>
          <w:szCs w:val="20"/>
        </w:rPr>
        <w:t xml:space="preserve">  </w:t>
      </w:r>
      <w:proofErr w:type="spellStart"/>
      <w:r w:rsidRPr="003521D3">
        <w:rPr>
          <w:rFonts w:ascii="Arial" w:hAnsi="Arial" w:cs="Arial"/>
          <w:color w:val="FF0000"/>
          <w:sz w:val="20"/>
          <w:szCs w:val="20"/>
        </w:rPr>
        <w:t>own</w:t>
      </w:r>
      <w:proofErr w:type="spellEnd"/>
      <w:r w:rsidRPr="003521D3">
        <w:rPr>
          <w:rFonts w:ascii="Arial" w:hAnsi="Arial" w:cs="Arial"/>
          <w:color w:val="FF0000"/>
          <w:sz w:val="20"/>
          <w:szCs w:val="20"/>
        </w:rPr>
        <w:t xml:space="preserve"> Device) + Angabe des Geräts + Angabe ob an Mobile Management angeschlossen +  Einrichtung eines separaten Dienstdaten-Containers + Mustereinwilligungserklärungen in Remote-Löschung </w:t>
      </w:r>
    </w:p>
    <w:p w:rsidR="003521D3" w:rsidRPr="003521D3" w:rsidRDefault="003521D3" w:rsidP="003521D3">
      <w:pPr>
        <w:pStyle w:val="Listenabsatz"/>
        <w:numPr>
          <w:ilvl w:val="0"/>
          <w:numId w:val="15"/>
        </w:numPr>
        <w:jc w:val="both"/>
        <w:rPr>
          <w:rFonts w:ascii="Arial" w:hAnsi="Arial" w:cs="Arial"/>
          <w:color w:val="FF0000"/>
          <w:sz w:val="20"/>
          <w:szCs w:val="20"/>
        </w:rPr>
      </w:pPr>
      <w:r w:rsidRPr="003521D3">
        <w:rPr>
          <w:rFonts w:ascii="Arial" w:hAnsi="Arial" w:cs="Arial"/>
          <w:b/>
          <w:sz w:val="20"/>
          <w:szCs w:val="20"/>
        </w:rPr>
        <w:t>Fernzugriff:</w:t>
      </w:r>
      <w:r>
        <w:rPr>
          <w:rFonts w:ascii="Arial" w:hAnsi="Arial" w:cs="Arial"/>
          <w:b/>
          <w:sz w:val="20"/>
          <w:szCs w:val="20"/>
        </w:rPr>
        <w:t xml:space="preserve"> + Angabe von welchem Ort (Home-Office, Unterwegs/Kunden) + mittels welcher Technik (z. B. VPN, Team-Viewer etc.)/ E2E-Verschlüsselung</w:t>
      </w:r>
    </w:p>
    <w:p w:rsidR="003521D3" w:rsidRPr="000C11CF" w:rsidRDefault="003521D3" w:rsidP="00F73B76">
      <w:pPr>
        <w:jc w:val="both"/>
        <w:rPr>
          <w:rFonts w:ascii="Arial" w:hAnsi="Arial" w:cs="Arial"/>
          <w:sz w:val="20"/>
          <w:szCs w:val="20"/>
        </w:rPr>
      </w:pPr>
    </w:p>
    <w:p w:rsidR="003521D3" w:rsidRDefault="003521D3" w:rsidP="006116C5">
      <w:pPr>
        <w:jc w:val="center"/>
        <w:rPr>
          <w:rFonts w:ascii="Arial" w:hAnsi="Arial" w:cs="Arial"/>
          <w:sz w:val="20"/>
          <w:szCs w:val="20"/>
          <w:highlight w:val="green"/>
        </w:rPr>
      </w:pPr>
    </w:p>
    <w:p w:rsidR="00F73B76" w:rsidRPr="000C11CF" w:rsidRDefault="00802AC7" w:rsidP="006116C5">
      <w:pPr>
        <w:jc w:val="center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green"/>
        </w:rPr>
        <w:t>2</w:t>
      </w:r>
      <w:r w:rsidR="00F73B76" w:rsidRPr="000C11CF">
        <w:rPr>
          <w:rFonts w:ascii="Arial" w:hAnsi="Arial" w:cs="Arial"/>
          <w:sz w:val="20"/>
          <w:szCs w:val="20"/>
          <w:highlight w:val="green"/>
        </w:rPr>
        <w:t>. Maske</w:t>
      </w:r>
      <w:r w:rsidR="00BD580C">
        <w:rPr>
          <w:rFonts w:ascii="Arial" w:hAnsi="Arial" w:cs="Arial"/>
          <w:sz w:val="20"/>
          <w:szCs w:val="20"/>
          <w:highlight w:val="green"/>
        </w:rPr>
        <w:t xml:space="preserve"> ►</w:t>
      </w:r>
      <w:r w:rsidR="00F73B76" w:rsidRPr="000C11CF">
        <w:rPr>
          <w:rFonts w:ascii="Arial" w:hAnsi="Arial" w:cs="Arial"/>
          <w:sz w:val="20"/>
          <w:szCs w:val="20"/>
          <w:highlight w:val="green"/>
        </w:rPr>
        <w:t xml:space="preserve"> Beschäftigte</w:t>
      </w:r>
    </w:p>
    <w:p w:rsidR="00F73B76" w:rsidRPr="000C11CF" w:rsidRDefault="00F73B76" w:rsidP="00F73B76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- </w:t>
      </w:r>
      <w:r w:rsidR="00DC56ED" w:rsidRPr="000C11CF">
        <w:rPr>
          <w:rFonts w:ascii="Arial" w:hAnsi="Arial" w:cs="Arial"/>
          <w:sz w:val="20"/>
          <w:szCs w:val="20"/>
        </w:rPr>
        <w:t xml:space="preserve">Reiter </w:t>
      </w:r>
      <w:r w:rsidR="00DC56ED" w:rsidRPr="000C11CF">
        <w:rPr>
          <w:rFonts w:ascii="Arial" w:hAnsi="Arial" w:cs="Arial"/>
          <w:b/>
          <w:sz w:val="20"/>
          <w:szCs w:val="20"/>
        </w:rPr>
        <w:t>e</w:t>
      </w:r>
      <w:r w:rsidRPr="000C11CF">
        <w:rPr>
          <w:rFonts w:ascii="Arial" w:hAnsi="Arial" w:cs="Arial"/>
          <w:b/>
          <w:sz w:val="20"/>
          <w:szCs w:val="20"/>
        </w:rPr>
        <w:t>infügen</w:t>
      </w:r>
      <w:r w:rsidRPr="000C11CF">
        <w:rPr>
          <w:rFonts w:ascii="Arial" w:hAnsi="Arial" w:cs="Arial"/>
          <w:sz w:val="20"/>
          <w:szCs w:val="20"/>
        </w:rPr>
        <w:t xml:space="preserve">: </w:t>
      </w:r>
    </w:p>
    <w:p w:rsidR="00F73B76" w:rsidRDefault="00F73B76" w:rsidP="00F73B76">
      <w:pPr>
        <w:pStyle w:val="Listenabsatz"/>
        <w:numPr>
          <w:ilvl w:val="0"/>
          <w:numId w:val="6"/>
        </w:numPr>
        <w:jc w:val="both"/>
        <w:rPr>
          <w:ins w:id="406" w:author="Michael Schneider" w:date="2016-10-30T19:59:00Z"/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Reiter „</w:t>
      </w:r>
      <w:r w:rsidRPr="000C11CF">
        <w:rPr>
          <w:rFonts w:ascii="Arial" w:hAnsi="Arial" w:cs="Arial"/>
          <w:color w:val="FF0000"/>
          <w:sz w:val="20"/>
          <w:szCs w:val="20"/>
        </w:rPr>
        <w:t>Postleitzahl</w:t>
      </w:r>
      <w:r w:rsidRPr="000C11CF">
        <w:rPr>
          <w:rFonts w:ascii="Arial" w:hAnsi="Arial" w:cs="Arial"/>
          <w:sz w:val="20"/>
          <w:szCs w:val="20"/>
        </w:rPr>
        <w:t xml:space="preserve">“ </w:t>
      </w:r>
      <w:proofErr w:type="spellStart"/>
      <w:r w:rsidRPr="000C11CF">
        <w:rPr>
          <w:rFonts w:ascii="Arial" w:hAnsi="Arial" w:cs="Arial"/>
          <w:sz w:val="20"/>
          <w:szCs w:val="20"/>
        </w:rPr>
        <w:t>i.V.m</w:t>
      </w:r>
      <w:proofErr w:type="spellEnd"/>
      <w:r w:rsidRPr="000C11CF">
        <w:rPr>
          <w:rFonts w:ascii="Arial" w:hAnsi="Arial" w:cs="Arial"/>
          <w:sz w:val="20"/>
          <w:szCs w:val="20"/>
        </w:rPr>
        <w:t>. „</w:t>
      </w:r>
      <w:r w:rsidRPr="000C11CF">
        <w:rPr>
          <w:rFonts w:ascii="Arial" w:hAnsi="Arial" w:cs="Arial"/>
          <w:color w:val="FF0000"/>
          <w:sz w:val="20"/>
          <w:szCs w:val="20"/>
        </w:rPr>
        <w:t>Wohnort</w:t>
      </w:r>
      <w:r w:rsidRPr="000C11CF">
        <w:rPr>
          <w:rFonts w:ascii="Arial" w:hAnsi="Arial" w:cs="Arial"/>
          <w:sz w:val="20"/>
          <w:szCs w:val="20"/>
        </w:rPr>
        <w:t xml:space="preserve">“ </w:t>
      </w:r>
    </w:p>
    <w:p w:rsidR="007A5DD5" w:rsidRPr="007A5DD5" w:rsidRDefault="007A5DD5">
      <w:pPr>
        <w:pStyle w:val="Listenabsatz"/>
        <w:numPr>
          <w:ilvl w:val="0"/>
          <w:numId w:val="16"/>
        </w:numPr>
        <w:jc w:val="both"/>
        <w:rPr>
          <w:ins w:id="407" w:author="Michael Schneider" w:date="2016-10-30T19:59:00Z"/>
          <w:rFonts w:ascii="Arial" w:hAnsi="Arial" w:cs="Arial"/>
          <w:sz w:val="20"/>
          <w:szCs w:val="20"/>
          <w:rPrChange w:id="408" w:author="Michael Schneider" w:date="2016-10-30T19:59:00Z">
            <w:rPr>
              <w:ins w:id="409" w:author="Michael Schneider" w:date="2016-10-30T19:59:00Z"/>
            </w:rPr>
          </w:rPrChange>
        </w:rPr>
        <w:pPrChange w:id="410" w:author="Michael Schneider" w:date="2016-10-30T19:59:00Z">
          <w:pPr>
            <w:pStyle w:val="Listenabsatz"/>
            <w:numPr>
              <w:numId w:val="6"/>
            </w:numPr>
            <w:ind w:hanging="360"/>
            <w:jc w:val="both"/>
          </w:pPr>
        </w:pPrChange>
      </w:pPr>
      <w:ins w:id="411" w:author="Michael Schneider" w:date="2016-10-30T19:59:00Z">
        <w:r>
          <w:rPr>
            <w:rFonts w:ascii="Arial" w:hAnsi="Arial" w:cs="Arial"/>
            <w:sz w:val="20"/>
            <w:szCs w:val="20"/>
          </w:rPr>
          <w:t>TODO (BASIS): Ergänzung PLZ</w:t>
        </w:r>
      </w:ins>
      <w:ins w:id="412" w:author="Michael Schneider" w:date="2016-10-30T20:00:00Z">
        <w:r>
          <w:rPr>
            <w:rFonts w:ascii="Arial" w:hAnsi="Arial" w:cs="Arial"/>
            <w:sz w:val="20"/>
            <w:szCs w:val="20"/>
          </w:rPr>
          <w:t>, Umbenennung Geburtsort in Wohnort</w:t>
        </w:r>
      </w:ins>
    </w:p>
    <w:p w:rsidR="007A5DD5" w:rsidRPr="007A5DD5" w:rsidRDefault="007A5DD5">
      <w:pPr>
        <w:ind w:left="360"/>
        <w:jc w:val="both"/>
        <w:rPr>
          <w:rFonts w:ascii="Arial" w:hAnsi="Arial" w:cs="Arial"/>
          <w:sz w:val="20"/>
          <w:szCs w:val="20"/>
          <w:rPrChange w:id="413" w:author="Michael Schneider" w:date="2016-10-30T19:59:00Z">
            <w:rPr/>
          </w:rPrChange>
        </w:rPr>
        <w:pPrChange w:id="414" w:author="Michael Schneider" w:date="2016-10-30T19:59:00Z">
          <w:pPr>
            <w:pStyle w:val="Listenabsatz"/>
            <w:numPr>
              <w:numId w:val="6"/>
            </w:numPr>
            <w:ind w:hanging="360"/>
            <w:jc w:val="both"/>
          </w:pPr>
        </w:pPrChange>
      </w:pPr>
    </w:p>
    <w:p w:rsidR="00F73B76" w:rsidRPr="000C11CF" w:rsidRDefault="00F73B76" w:rsidP="00F73B76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green"/>
        </w:rPr>
        <w:t xml:space="preserve">- </w:t>
      </w:r>
      <w:r w:rsidR="00DC56ED" w:rsidRPr="000C11CF">
        <w:rPr>
          <w:rFonts w:ascii="Arial" w:hAnsi="Arial" w:cs="Arial"/>
          <w:sz w:val="20"/>
          <w:szCs w:val="20"/>
          <w:highlight w:val="green"/>
        </w:rPr>
        <w:t>Reiter „</w:t>
      </w:r>
      <w:r w:rsidRPr="000C11CF">
        <w:rPr>
          <w:rFonts w:ascii="Arial" w:hAnsi="Arial" w:cs="Arial"/>
          <w:sz w:val="20"/>
          <w:szCs w:val="20"/>
          <w:highlight w:val="green"/>
        </w:rPr>
        <w:t>Status</w:t>
      </w:r>
      <w:r w:rsidR="00DC56ED" w:rsidRPr="000C11CF">
        <w:rPr>
          <w:rFonts w:ascii="Arial" w:hAnsi="Arial" w:cs="Arial"/>
          <w:sz w:val="20"/>
          <w:szCs w:val="20"/>
          <w:highlight w:val="green"/>
        </w:rPr>
        <w:t>“</w:t>
      </w:r>
      <w:r w:rsidRPr="000C11CF">
        <w:rPr>
          <w:rFonts w:ascii="Arial" w:hAnsi="Arial" w:cs="Arial"/>
          <w:sz w:val="20"/>
          <w:szCs w:val="20"/>
          <w:highlight w:val="green"/>
        </w:rPr>
        <w:t>:</w:t>
      </w:r>
      <w:r w:rsidRPr="000C11CF">
        <w:rPr>
          <w:rFonts w:ascii="Arial" w:hAnsi="Arial" w:cs="Arial"/>
          <w:sz w:val="20"/>
          <w:szCs w:val="20"/>
        </w:rPr>
        <w:t xml:space="preserve"> </w:t>
      </w:r>
    </w:p>
    <w:p w:rsidR="00DC56ED" w:rsidRPr="000C11CF" w:rsidRDefault="00DC56ED" w:rsidP="00F73B76">
      <w:pPr>
        <w:jc w:val="both"/>
        <w:rPr>
          <w:rFonts w:ascii="Arial" w:hAnsi="Arial" w:cs="Arial"/>
          <w:b/>
          <w:sz w:val="20"/>
          <w:szCs w:val="20"/>
        </w:rPr>
      </w:pPr>
      <w:r w:rsidRPr="000C11CF">
        <w:rPr>
          <w:rFonts w:ascii="Arial" w:hAnsi="Arial" w:cs="Arial"/>
          <w:b/>
          <w:sz w:val="20"/>
          <w:szCs w:val="20"/>
        </w:rPr>
        <w:t>einfügen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unbefristet angestellt (seit…+ 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befristet angestellt (seit…bis…+ 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entlassen (am…+ 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beurlaubt (von bis…+ Datum 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krank (von… bis…+Datum),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freigestellt (ab…+ 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unbefristet beauftragt (seit… + Datum), </w:t>
      </w:r>
    </w:p>
    <w:p w:rsidR="00F73B76" w:rsidRPr="000C11CF" w:rsidRDefault="00F73B76" w:rsidP="00F73B76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befristet beauftragt (seit….bis….+ Datum) </w:t>
      </w:r>
    </w:p>
    <w:p w:rsidR="009D54B9" w:rsidRPr="000C11CF" w:rsidRDefault="00DC56ED" w:rsidP="00DC56ED">
      <w:pPr>
        <w:jc w:val="both"/>
        <w:rPr>
          <w:rFonts w:ascii="Arial" w:hAnsi="Arial" w:cs="Arial"/>
          <w:b/>
          <w:sz w:val="20"/>
          <w:szCs w:val="20"/>
        </w:rPr>
      </w:pPr>
      <w:r w:rsidRPr="000C11CF">
        <w:rPr>
          <w:rFonts w:ascii="Arial" w:hAnsi="Arial" w:cs="Arial"/>
          <w:b/>
          <w:sz w:val="20"/>
          <w:szCs w:val="20"/>
        </w:rPr>
        <w:t>löschen</w:t>
      </w:r>
    </w:p>
    <w:p w:rsidR="00DC56ED" w:rsidRPr="000C11CF" w:rsidRDefault="00DC56ED" w:rsidP="00DC56ED">
      <w:pPr>
        <w:pStyle w:val="Listenabsatz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entlassen (doppelt genannt)</w:t>
      </w:r>
    </w:p>
    <w:p w:rsidR="00DC56ED" w:rsidRPr="000C11CF" w:rsidRDefault="00DC56ED" w:rsidP="00DC56ED">
      <w:pPr>
        <w:pStyle w:val="Listenabsatz"/>
        <w:numPr>
          <w:ilvl w:val="0"/>
          <w:numId w:val="7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>beurlaubt (doppelt genannt)</w:t>
      </w:r>
    </w:p>
    <w:p w:rsidR="009C6395" w:rsidRPr="000C11CF" w:rsidRDefault="009C6395" w:rsidP="009D54B9">
      <w:pPr>
        <w:jc w:val="both"/>
        <w:rPr>
          <w:rFonts w:ascii="Arial" w:hAnsi="Arial" w:cs="Arial"/>
          <w:sz w:val="20"/>
          <w:szCs w:val="20"/>
        </w:rPr>
      </w:pPr>
    </w:p>
    <w:p w:rsidR="00AF0B8A" w:rsidRPr="000C11CF" w:rsidRDefault="009C6395" w:rsidP="009C6395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green"/>
        </w:rPr>
        <w:t xml:space="preserve">- </w:t>
      </w:r>
      <w:r w:rsidR="000D0597" w:rsidRPr="000C11CF">
        <w:rPr>
          <w:rFonts w:ascii="Arial" w:hAnsi="Arial" w:cs="Arial"/>
          <w:sz w:val="20"/>
          <w:szCs w:val="20"/>
          <w:highlight w:val="green"/>
        </w:rPr>
        <w:t>Reiter „</w:t>
      </w:r>
      <w:r w:rsidRPr="000C11CF">
        <w:rPr>
          <w:rFonts w:ascii="Arial" w:hAnsi="Arial" w:cs="Arial"/>
          <w:sz w:val="20"/>
          <w:szCs w:val="20"/>
          <w:highlight w:val="green"/>
        </w:rPr>
        <w:t>Beschäftigungsverhältnis</w:t>
      </w:r>
      <w:r w:rsidR="000D0597" w:rsidRPr="000C11CF">
        <w:rPr>
          <w:rFonts w:ascii="Arial" w:hAnsi="Arial" w:cs="Arial"/>
          <w:sz w:val="20"/>
          <w:szCs w:val="20"/>
          <w:highlight w:val="green"/>
        </w:rPr>
        <w:t>“</w:t>
      </w:r>
      <w:r w:rsidR="000D0597" w:rsidRPr="000C11CF">
        <w:rPr>
          <w:rFonts w:ascii="Arial" w:hAnsi="Arial" w:cs="Arial"/>
          <w:sz w:val="20"/>
          <w:szCs w:val="20"/>
        </w:rPr>
        <w:t>:</w:t>
      </w:r>
      <w:r w:rsidRPr="000C11CF">
        <w:rPr>
          <w:rFonts w:ascii="Arial" w:hAnsi="Arial" w:cs="Arial"/>
          <w:sz w:val="20"/>
          <w:szCs w:val="20"/>
        </w:rPr>
        <w:t xml:space="preserve"> </w:t>
      </w:r>
    </w:p>
    <w:p w:rsidR="0028607D" w:rsidRDefault="0028607D" w:rsidP="009C6395">
      <w:pPr>
        <w:jc w:val="both"/>
        <w:rPr>
          <w:rFonts w:ascii="Arial" w:hAnsi="Arial" w:cs="Arial"/>
          <w:sz w:val="20"/>
          <w:szCs w:val="20"/>
          <w:highlight w:val="yellow"/>
        </w:rPr>
      </w:pPr>
    </w:p>
    <w:p w:rsidR="009C6395" w:rsidRPr="000C11CF" w:rsidRDefault="00AF0B8A" w:rsidP="009C6395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  <w:highlight w:val="yellow"/>
        </w:rPr>
        <w:t>Hinweis</w:t>
      </w:r>
      <w:r w:rsidRPr="000C11CF">
        <w:rPr>
          <w:rFonts w:ascii="Arial" w:hAnsi="Arial" w:cs="Arial"/>
          <w:sz w:val="20"/>
          <w:szCs w:val="20"/>
        </w:rPr>
        <w:t>:</w:t>
      </w:r>
      <w:r w:rsidR="009C6395" w:rsidRPr="000C11CF">
        <w:rPr>
          <w:rFonts w:ascii="Arial" w:hAnsi="Arial" w:cs="Arial"/>
          <w:sz w:val="20"/>
          <w:szCs w:val="20"/>
          <w:highlight w:val="yellow"/>
        </w:rPr>
        <w:t xml:space="preserve"> die Darstellung der Schrift (ä) ist teilweise noch nicht korrekt</w:t>
      </w:r>
      <w:r w:rsidR="009C6395" w:rsidRPr="000C11CF">
        <w:rPr>
          <w:rFonts w:ascii="Arial" w:hAnsi="Arial" w:cs="Arial"/>
          <w:sz w:val="20"/>
          <w:szCs w:val="20"/>
        </w:rPr>
        <w:t xml:space="preserve">): </w:t>
      </w:r>
    </w:p>
    <w:p w:rsidR="009C6395" w:rsidRPr="000C11CF" w:rsidRDefault="009C6395" w:rsidP="009C6395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b/>
          <w:sz w:val="20"/>
          <w:szCs w:val="20"/>
        </w:rPr>
        <w:t>Ändern</w:t>
      </w:r>
      <w:r w:rsidRPr="000C11CF">
        <w:rPr>
          <w:rFonts w:ascii="Arial" w:hAnsi="Arial" w:cs="Arial"/>
          <w:sz w:val="20"/>
          <w:szCs w:val="20"/>
        </w:rPr>
        <w:t xml:space="preserve">: Beschäftigungs- / </w:t>
      </w:r>
      <w:r w:rsidRPr="000C11CF">
        <w:rPr>
          <w:rFonts w:ascii="Arial" w:hAnsi="Arial" w:cs="Arial"/>
          <w:color w:val="FF0000"/>
          <w:sz w:val="20"/>
          <w:szCs w:val="20"/>
        </w:rPr>
        <w:t>Vertrags</w:t>
      </w:r>
      <w:r w:rsidRPr="000C11CF">
        <w:rPr>
          <w:rFonts w:ascii="Arial" w:hAnsi="Arial" w:cs="Arial"/>
          <w:sz w:val="20"/>
          <w:szCs w:val="20"/>
        </w:rPr>
        <w:t>verhältnis (Anm. damit auch Lieferanten, Kunden etc. erfasst werden können, hiermit könnten dann bei Softwareprodukten auch gleich die Berechtigungen von Kunden etc. erfasst bzw. eingesehen werden…)</w:t>
      </w:r>
    </w:p>
    <w:p w:rsidR="009C6395" w:rsidRPr="000C11CF" w:rsidRDefault="009C6395" w:rsidP="009D54B9">
      <w:pPr>
        <w:jc w:val="both"/>
        <w:rPr>
          <w:rFonts w:ascii="Arial" w:hAnsi="Arial" w:cs="Arial"/>
          <w:sz w:val="20"/>
          <w:szCs w:val="20"/>
        </w:rPr>
      </w:pPr>
    </w:p>
    <w:p w:rsidR="009D54B9" w:rsidRPr="000C11CF" w:rsidRDefault="009D54B9" w:rsidP="009D54B9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- Urlaubsvertretung: </w:t>
      </w:r>
    </w:p>
    <w:p w:rsidR="00AE39C3" w:rsidRPr="000C11CF" w:rsidRDefault="00AE39C3" w:rsidP="009D54B9">
      <w:p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b/>
          <w:sz w:val="20"/>
          <w:szCs w:val="20"/>
        </w:rPr>
        <w:t>Einfügen</w:t>
      </w:r>
      <w:r w:rsidRPr="000C11CF">
        <w:rPr>
          <w:rFonts w:ascii="Arial" w:hAnsi="Arial" w:cs="Arial"/>
          <w:sz w:val="20"/>
          <w:szCs w:val="20"/>
        </w:rPr>
        <w:t>:</w:t>
      </w:r>
    </w:p>
    <w:p w:rsidR="009D54B9" w:rsidRPr="000C11CF" w:rsidRDefault="009D54B9" w:rsidP="009D54B9">
      <w:pPr>
        <w:pStyle w:val="Listenabsatz"/>
        <w:numPr>
          <w:ilvl w:val="0"/>
          <w:numId w:val="5"/>
        </w:numPr>
        <w:jc w:val="both"/>
        <w:rPr>
          <w:rFonts w:ascii="Arial" w:hAnsi="Arial" w:cs="Arial"/>
          <w:sz w:val="20"/>
          <w:szCs w:val="20"/>
        </w:rPr>
      </w:pPr>
      <w:r w:rsidRPr="000C11CF">
        <w:rPr>
          <w:rFonts w:ascii="Arial" w:hAnsi="Arial" w:cs="Arial"/>
          <w:sz w:val="20"/>
          <w:szCs w:val="20"/>
        </w:rPr>
        <w:t xml:space="preserve">Urlaubs- </w:t>
      </w:r>
      <w:r w:rsidRPr="000C11CF">
        <w:rPr>
          <w:rFonts w:ascii="Arial" w:hAnsi="Arial" w:cs="Arial"/>
          <w:color w:val="FF0000"/>
          <w:sz w:val="20"/>
          <w:szCs w:val="20"/>
        </w:rPr>
        <w:t>/ Krankheits</w:t>
      </w:r>
      <w:r w:rsidRPr="000C11CF">
        <w:rPr>
          <w:rFonts w:ascii="Arial" w:hAnsi="Arial" w:cs="Arial"/>
          <w:sz w:val="20"/>
          <w:szCs w:val="20"/>
        </w:rPr>
        <w:t xml:space="preserve">vertretung </w:t>
      </w:r>
      <w:r w:rsidRPr="000C11CF">
        <w:rPr>
          <w:rFonts w:ascii="Arial" w:hAnsi="Arial" w:cs="Arial"/>
          <w:color w:val="FF0000"/>
          <w:sz w:val="20"/>
          <w:szCs w:val="20"/>
        </w:rPr>
        <w:t>(gilt für: Urlaub, Mutter-/Vaterschaftsurlaub, Krankheit)</w:t>
      </w:r>
      <w:r w:rsidRPr="000C11CF">
        <w:rPr>
          <w:rFonts w:ascii="Arial" w:hAnsi="Arial" w:cs="Arial"/>
          <w:sz w:val="20"/>
          <w:szCs w:val="20"/>
        </w:rPr>
        <w:t xml:space="preserve">, </w:t>
      </w:r>
    </w:p>
    <w:p w:rsidR="003A7E32" w:rsidRDefault="003A7E32" w:rsidP="009D54B9">
      <w:pPr>
        <w:pStyle w:val="Listenabsatz"/>
        <w:jc w:val="both"/>
        <w:rPr>
          <w:ins w:id="415" w:author="Michael Schneider" w:date="2017-03-19T14:30:00Z"/>
          <w:rFonts w:ascii="Arial" w:hAnsi="Arial" w:cs="Arial"/>
          <w:sz w:val="20"/>
          <w:szCs w:val="20"/>
        </w:rPr>
      </w:pPr>
      <w:ins w:id="416" w:author="Michael Schneider" w:date="2017-03-19T14:30:00Z">
        <w:r>
          <w:rPr>
            <w:rFonts w:ascii="Arial" w:hAnsi="Arial" w:cs="Arial"/>
            <w:sz w:val="20"/>
            <w:szCs w:val="20"/>
          </w:rPr>
          <w:br/>
        </w:r>
      </w:ins>
    </w:p>
    <w:p w:rsidR="003A7E32" w:rsidRDefault="003A7E32">
      <w:pPr>
        <w:rPr>
          <w:ins w:id="417" w:author="Michael Schneider" w:date="2017-03-19T14:30:00Z"/>
          <w:rFonts w:ascii="Arial" w:eastAsiaTheme="minorHAnsi" w:hAnsi="Arial" w:cs="Arial"/>
          <w:sz w:val="20"/>
          <w:szCs w:val="20"/>
        </w:rPr>
      </w:pPr>
      <w:ins w:id="418" w:author="Michael Schneider" w:date="2017-03-19T14:30:00Z">
        <w:r>
          <w:rPr>
            <w:rFonts w:ascii="Arial" w:hAnsi="Arial" w:cs="Arial"/>
            <w:sz w:val="20"/>
            <w:szCs w:val="20"/>
          </w:rPr>
          <w:br w:type="page"/>
        </w:r>
      </w:ins>
    </w:p>
    <w:p w:rsidR="009D54B9" w:rsidRDefault="003A7E32" w:rsidP="009D54B9">
      <w:pPr>
        <w:pStyle w:val="Listenabsatz"/>
        <w:jc w:val="both"/>
        <w:rPr>
          <w:ins w:id="419" w:author="Michael Schneider" w:date="2017-03-19T14:30:00Z"/>
          <w:rFonts w:ascii="Arial" w:hAnsi="Arial" w:cs="Arial"/>
          <w:sz w:val="20"/>
          <w:szCs w:val="20"/>
        </w:rPr>
      </w:pPr>
      <w:ins w:id="420" w:author="Michael Schneider" w:date="2017-03-19T14:30:00Z">
        <w:r>
          <w:rPr>
            <w:rFonts w:ascii="Arial" w:hAnsi="Arial" w:cs="Arial"/>
            <w:sz w:val="20"/>
            <w:szCs w:val="20"/>
          </w:rPr>
          <w:lastRenderedPageBreak/>
          <w:t xml:space="preserve">Technische </w:t>
        </w:r>
        <w:proofErr w:type="spellStart"/>
        <w:r>
          <w:rPr>
            <w:rFonts w:ascii="Arial" w:hAnsi="Arial" w:cs="Arial"/>
            <w:sz w:val="20"/>
            <w:szCs w:val="20"/>
          </w:rPr>
          <w:t>ToDos</w:t>
        </w:r>
        <w:proofErr w:type="spellEnd"/>
        <w:r>
          <w:rPr>
            <w:rFonts w:ascii="Arial" w:hAnsi="Arial" w:cs="Arial"/>
            <w:sz w:val="20"/>
            <w:szCs w:val="20"/>
          </w:rPr>
          <w:t>:</w:t>
        </w:r>
      </w:ins>
    </w:p>
    <w:p w:rsidR="003A7E32" w:rsidRDefault="003A7E32" w:rsidP="003A7E32">
      <w:pPr>
        <w:jc w:val="both"/>
        <w:rPr>
          <w:ins w:id="421" w:author="Michael Schneider" w:date="2017-03-19T14:34:00Z"/>
          <w:rFonts w:ascii="Arial" w:hAnsi="Arial" w:cs="Arial"/>
          <w:sz w:val="20"/>
          <w:szCs w:val="20"/>
        </w:rPr>
        <w:pPrChange w:id="422" w:author="Michael Schneider" w:date="2017-03-19T14:34:00Z">
          <w:pPr>
            <w:pStyle w:val="Listenabsatz"/>
            <w:jc w:val="both"/>
          </w:pPr>
        </w:pPrChange>
      </w:pPr>
      <w:proofErr w:type="spellStart"/>
      <w:ins w:id="423" w:author="Michael Schneider" w:date="2017-03-19T14:34:00Z">
        <w:r>
          <w:rPr>
            <w:rFonts w:ascii="Arial" w:hAnsi="Arial" w:cs="Arial"/>
            <w:sz w:val="20"/>
            <w:szCs w:val="20"/>
          </w:rPr>
          <w:t>Prio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1:</w:t>
        </w:r>
      </w:ins>
    </w:p>
    <w:p w:rsidR="003A7E32" w:rsidRPr="003A7E32" w:rsidRDefault="003A7E32" w:rsidP="003A7E32">
      <w:pPr>
        <w:jc w:val="both"/>
        <w:rPr>
          <w:ins w:id="424" w:author="Michael Schneider" w:date="2017-03-19T14:30:00Z"/>
          <w:rFonts w:ascii="Arial" w:hAnsi="Arial" w:cs="Arial"/>
          <w:sz w:val="20"/>
          <w:szCs w:val="20"/>
          <w:rPrChange w:id="425" w:author="Michael Schneider" w:date="2017-03-19T14:34:00Z">
            <w:rPr>
              <w:ins w:id="426" w:author="Michael Schneider" w:date="2017-03-19T14:30:00Z"/>
            </w:rPr>
          </w:rPrChange>
        </w:rPr>
        <w:pPrChange w:id="427" w:author="Michael Schneider" w:date="2017-03-19T14:34:00Z">
          <w:pPr>
            <w:pStyle w:val="Listenabsatz"/>
            <w:jc w:val="both"/>
          </w:pPr>
        </w:pPrChange>
      </w:pPr>
    </w:p>
    <w:p w:rsidR="003A7E32" w:rsidRPr="003A7E32" w:rsidRDefault="003A7E32" w:rsidP="003A7E32">
      <w:pPr>
        <w:jc w:val="both"/>
        <w:rPr>
          <w:ins w:id="428" w:author="Michael Schneider" w:date="2017-03-19T14:33:00Z"/>
          <w:rFonts w:ascii="Arial" w:hAnsi="Arial" w:cs="Arial"/>
          <w:sz w:val="20"/>
          <w:szCs w:val="20"/>
        </w:rPr>
      </w:pPr>
      <w:ins w:id="429" w:author="Michael Schneider" w:date="2017-03-19T14:33:00Z">
        <w:r>
          <w:rPr>
            <w:rFonts w:ascii="Arial" w:hAnsi="Arial" w:cs="Arial"/>
            <w:sz w:val="20"/>
            <w:szCs w:val="20"/>
          </w:rPr>
          <w:t xml:space="preserve">A1.) </w:t>
        </w:r>
        <w:r w:rsidRPr="003A7E32">
          <w:rPr>
            <w:rFonts w:ascii="Arial" w:hAnsi="Arial" w:cs="Arial"/>
            <w:sz w:val="20"/>
            <w:szCs w:val="20"/>
          </w:rPr>
          <w:t>Zutrittsmittel per Zutrittsmitteltyp auf Objekte wie Tresor, Raum, etc. beschränken.</w:t>
        </w:r>
      </w:ins>
    </w:p>
    <w:p w:rsidR="003A7E32" w:rsidRPr="003A7E32" w:rsidRDefault="003A7E32" w:rsidP="003A7E32">
      <w:pPr>
        <w:jc w:val="both"/>
        <w:rPr>
          <w:ins w:id="430" w:author="Michael Schneider" w:date="2017-03-19T14:33:00Z"/>
          <w:rFonts w:ascii="Arial" w:hAnsi="Arial" w:cs="Arial"/>
          <w:sz w:val="20"/>
          <w:szCs w:val="20"/>
        </w:rPr>
      </w:pPr>
      <w:ins w:id="431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</w:t>
        </w:r>
        <w:r>
          <w:rPr>
            <w:rFonts w:ascii="Arial" w:hAnsi="Arial" w:cs="Arial"/>
            <w:sz w:val="20"/>
            <w:szCs w:val="20"/>
          </w:rPr>
          <w:t xml:space="preserve">    </w:t>
        </w:r>
        <w:r w:rsidRPr="003A7E32">
          <w:rPr>
            <w:rFonts w:ascii="Arial" w:hAnsi="Arial" w:cs="Arial"/>
            <w:sz w:val="20"/>
            <w:szCs w:val="20"/>
          </w:rPr>
          <w:t>Zutrittsmittel an entsprechende Objekte fix zuordnen.</w:t>
        </w:r>
      </w:ins>
    </w:p>
    <w:p w:rsidR="003A7E32" w:rsidRPr="003A7E32" w:rsidRDefault="003A7E32" w:rsidP="003A7E32">
      <w:pPr>
        <w:jc w:val="both"/>
        <w:rPr>
          <w:ins w:id="432" w:author="Michael Schneider" w:date="2017-03-19T14:33:00Z"/>
          <w:rFonts w:ascii="Arial" w:hAnsi="Arial" w:cs="Arial"/>
          <w:sz w:val="20"/>
          <w:szCs w:val="20"/>
        </w:rPr>
      </w:pPr>
      <w:ins w:id="433" w:author="Michael Schneider" w:date="2017-03-19T14:33:00Z">
        <w:r>
          <w:rPr>
            <w:rFonts w:ascii="Arial" w:hAnsi="Arial" w:cs="Arial"/>
            <w:sz w:val="20"/>
            <w:szCs w:val="20"/>
          </w:rPr>
          <w:t>A2</w:t>
        </w:r>
        <w:r w:rsidRPr="003A7E32">
          <w:rPr>
            <w:rFonts w:ascii="Arial" w:hAnsi="Arial" w:cs="Arial"/>
            <w:sz w:val="20"/>
            <w:szCs w:val="20"/>
          </w:rPr>
          <w:t xml:space="preserve">.)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Konsitenzcheck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: Nur </w:t>
        </w:r>
        <w:proofErr w:type="gramStart"/>
        <w:r w:rsidRPr="003A7E32">
          <w:rPr>
            <w:rFonts w:ascii="Arial" w:hAnsi="Arial" w:cs="Arial"/>
            <w:sz w:val="20"/>
            <w:szCs w:val="20"/>
          </w:rPr>
          <w:t>Löschen</w:t>
        </w:r>
        <w:proofErr w:type="gramEnd"/>
        <w:r w:rsidRPr="003A7E32">
          <w:rPr>
            <w:rFonts w:ascii="Arial" w:hAnsi="Arial" w:cs="Arial"/>
            <w:sz w:val="20"/>
            <w:szCs w:val="20"/>
          </w:rPr>
          <w:t xml:space="preserve"> wenn nicht in anderen Tabellen referenziert</w:t>
        </w:r>
      </w:ins>
    </w:p>
    <w:p w:rsidR="003A7E32" w:rsidRPr="003A7E32" w:rsidRDefault="003A7E32" w:rsidP="003A7E32">
      <w:pPr>
        <w:jc w:val="both"/>
        <w:rPr>
          <w:ins w:id="434" w:author="Michael Schneider" w:date="2017-03-19T14:33:00Z"/>
          <w:rFonts w:ascii="Arial" w:hAnsi="Arial" w:cs="Arial"/>
          <w:sz w:val="20"/>
          <w:szCs w:val="20"/>
        </w:rPr>
      </w:pPr>
      <w:ins w:id="435" w:author="Michael Schneider" w:date="2017-03-19T14:33:00Z">
        <w:r>
          <w:rPr>
            <w:rFonts w:ascii="Arial" w:hAnsi="Arial" w:cs="Arial"/>
            <w:sz w:val="20"/>
            <w:szCs w:val="20"/>
          </w:rPr>
          <w:t>A3</w:t>
        </w:r>
        <w:r w:rsidRPr="003A7E32">
          <w:rPr>
            <w:rFonts w:ascii="Arial" w:hAnsi="Arial" w:cs="Arial"/>
            <w:sz w:val="20"/>
            <w:szCs w:val="20"/>
          </w:rPr>
          <w:t>.) Zusammenfassung Datenarten in Berechtigungen-Dialog</w:t>
        </w:r>
      </w:ins>
    </w:p>
    <w:p w:rsidR="003A7E32" w:rsidRPr="003A7E32" w:rsidRDefault="003A7E32" w:rsidP="003A7E32">
      <w:pPr>
        <w:jc w:val="both"/>
        <w:rPr>
          <w:ins w:id="436" w:author="Michael Schneider" w:date="2017-03-19T14:33:00Z"/>
          <w:rFonts w:ascii="Arial" w:hAnsi="Arial" w:cs="Arial"/>
          <w:sz w:val="20"/>
          <w:szCs w:val="20"/>
        </w:rPr>
      </w:pPr>
      <w:ins w:id="437" w:author="Michael Schneider" w:date="2017-03-19T14:33:00Z">
        <w:r>
          <w:rPr>
            <w:rFonts w:ascii="Arial" w:hAnsi="Arial" w:cs="Arial"/>
            <w:sz w:val="20"/>
            <w:szCs w:val="20"/>
          </w:rPr>
          <w:t>A4</w:t>
        </w:r>
        <w:r w:rsidRPr="003A7E32">
          <w:rPr>
            <w:rFonts w:ascii="Arial" w:hAnsi="Arial" w:cs="Arial"/>
            <w:sz w:val="20"/>
            <w:szCs w:val="20"/>
          </w:rPr>
          <w:t xml:space="preserve">.) Nach speichern der Änderung, keine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modifikation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der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REssourcen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außer Löschen.</w:t>
        </w:r>
      </w:ins>
    </w:p>
    <w:p w:rsidR="003A7E32" w:rsidRPr="003A7E32" w:rsidRDefault="003A7E32" w:rsidP="003A7E32">
      <w:pPr>
        <w:jc w:val="both"/>
        <w:rPr>
          <w:ins w:id="438" w:author="Michael Schneider" w:date="2017-03-19T14:33:00Z"/>
          <w:rFonts w:ascii="Arial" w:hAnsi="Arial" w:cs="Arial"/>
          <w:sz w:val="20"/>
          <w:szCs w:val="20"/>
        </w:rPr>
      </w:pPr>
      <w:ins w:id="439" w:author="Michael Schneider" w:date="2017-03-19T14:33:00Z">
        <w:r>
          <w:rPr>
            <w:rFonts w:ascii="Arial" w:hAnsi="Arial" w:cs="Arial"/>
            <w:sz w:val="20"/>
            <w:szCs w:val="20"/>
          </w:rPr>
          <w:t>A</w:t>
        </w:r>
      </w:ins>
      <w:ins w:id="440" w:author="Michael Schneider" w:date="2017-03-19T14:34:00Z">
        <w:r>
          <w:rPr>
            <w:rFonts w:ascii="Arial" w:hAnsi="Arial" w:cs="Arial"/>
            <w:sz w:val="20"/>
            <w:szCs w:val="20"/>
          </w:rPr>
          <w:t>5</w:t>
        </w:r>
      </w:ins>
      <w:ins w:id="441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.) Status des Zutrittsmittels in Bezeichnung.</w:t>
        </w:r>
      </w:ins>
    </w:p>
    <w:p w:rsidR="003A7E32" w:rsidRPr="003A7E32" w:rsidRDefault="003A7E32" w:rsidP="003A7E32">
      <w:pPr>
        <w:jc w:val="both"/>
        <w:rPr>
          <w:ins w:id="442" w:author="Michael Schneider" w:date="2017-03-19T14:33:00Z"/>
          <w:rFonts w:ascii="Arial" w:hAnsi="Arial" w:cs="Arial"/>
          <w:sz w:val="20"/>
          <w:szCs w:val="20"/>
        </w:rPr>
      </w:pPr>
      <w:ins w:id="443" w:author="Michael Schneider" w:date="2017-03-19T14:33:00Z">
        <w:r>
          <w:rPr>
            <w:rFonts w:ascii="Arial" w:hAnsi="Arial" w:cs="Arial"/>
            <w:sz w:val="20"/>
            <w:szCs w:val="20"/>
          </w:rPr>
          <w:t>A</w:t>
        </w:r>
      </w:ins>
      <w:ins w:id="444" w:author="Michael Schneider" w:date="2017-03-19T14:34:00Z">
        <w:r>
          <w:rPr>
            <w:rFonts w:ascii="Arial" w:hAnsi="Arial" w:cs="Arial"/>
            <w:sz w:val="20"/>
            <w:szCs w:val="20"/>
          </w:rPr>
          <w:t>6</w:t>
        </w:r>
      </w:ins>
      <w:ins w:id="445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.) </w:t>
        </w:r>
        <w:proofErr w:type="gramStart"/>
        <w:r w:rsidRPr="003A7E32">
          <w:rPr>
            <w:rFonts w:ascii="Arial" w:hAnsi="Arial" w:cs="Arial"/>
            <w:sz w:val="20"/>
            <w:szCs w:val="20"/>
          </w:rPr>
          <w:t>Mouse-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over</w:t>
        </w:r>
        <w:proofErr w:type="spellEnd"/>
        <w:proofErr w:type="gramEnd"/>
        <w:r w:rsidRPr="003A7E32">
          <w:rPr>
            <w:rFonts w:ascii="Arial" w:hAnsi="Arial" w:cs="Arial"/>
            <w:sz w:val="20"/>
            <w:szCs w:val="20"/>
          </w:rPr>
          <w:t xml:space="preserve"> mit Detailinformationen</w:t>
        </w:r>
      </w:ins>
      <w:ins w:id="446" w:author="Michael Schneider" w:date="2017-03-19T14:34:00Z">
        <w:r>
          <w:rPr>
            <w:rFonts w:ascii="Arial" w:hAnsi="Arial" w:cs="Arial"/>
            <w:sz w:val="20"/>
            <w:szCs w:val="20"/>
          </w:rPr>
          <w:t xml:space="preserve"> in Berechtigungen, Beschäftigte und Muster Rollen</w:t>
        </w:r>
      </w:ins>
    </w:p>
    <w:p w:rsidR="003A7E32" w:rsidRPr="003A7E32" w:rsidRDefault="003A7E32" w:rsidP="003A7E32">
      <w:pPr>
        <w:jc w:val="both"/>
        <w:rPr>
          <w:ins w:id="447" w:author="Michael Schneider" w:date="2017-03-19T14:33:00Z"/>
          <w:rFonts w:ascii="Arial" w:hAnsi="Arial" w:cs="Arial"/>
          <w:sz w:val="20"/>
          <w:szCs w:val="20"/>
        </w:rPr>
      </w:pPr>
      <w:ins w:id="448" w:author="Michael Schneider" w:date="2017-03-19T14:33:00Z">
        <w:r>
          <w:rPr>
            <w:rFonts w:ascii="Arial" w:hAnsi="Arial" w:cs="Arial"/>
            <w:sz w:val="20"/>
            <w:szCs w:val="20"/>
          </w:rPr>
          <w:t>A</w:t>
        </w:r>
      </w:ins>
      <w:ins w:id="449" w:author="Michael Schneider" w:date="2017-03-19T14:34:00Z">
        <w:r>
          <w:rPr>
            <w:rFonts w:ascii="Arial" w:hAnsi="Arial" w:cs="Arial"/>
            <w:sz w:val="20"/>
            <w:szCs w:val="20"/>
          </w:rPr>
          <w:t>7</w:t>
        </w:r>
      </w:ins>
      <w:ins w:id="45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.) Visualisierung Datenarten an den jeweiligen Ressourcen, Tresoren etc.</w:t>
        </w:r>
      </w:ins>
    </w:p>
    <w:p w:rsidR="003A7E32" w:rsidRPr="003A7E32" w:rsidRDefault="003A7E32" w:rsidP="003A7E32">
      <w:pPr>
        <w:jc w:val="both"/>
        <w:rPr>
          <w:ins w:id="451" w:author="Michael Schneider" w:date="2017-03-19T14:33:00Z"/>
          <w:rFonts w:ascii="Arial" w:hAnsi="Arial" w:cs="Arial"/>
          <w:sz w:val="20"/>
          <w:szCs w:val="20"/>
        </w:rPr>
      </w:pPr>
      <w:ins w:id="452" w:author="Michael Schneider" w:date="2017-03-19T14:33:00Z">
        <w:r>
          <w:rPr>
            <w:rFonts w:ascii="Arial" w:hAnsi="Arial" w:cs="Arial"/>
            <w:sz w:val="20"/>
            <w:szCs w:val="20"/>
          </w:rPr>
          <w:t>A</w:t>
        </w:r>
      </w:ins>
      <w:ins w:id="453" w:author="Michael Schneider" w:date="2017-03-19T14:34:00Z">
        <w:r>
          <w:rPr>
            <w:rFonts w:ascii="Arial" w:hAnsi="Arial" w:cs="Arial"/>
            <w:sz w:val="20"/>
            <w:szCs w:val="20"/>
          </w:rPr>
          <w:t>8</w:t>
        </w:r>
      </w:ins>
      <w:ins w:id="454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.) Hinterlegung der aktiven Menüpunkte</w:t>
        </w:r>
      </w:ins>
    </w:p>
    <w:p w:rsidR="003A7E32" w:rsidRPr="003A7E32" w:rsidRDefault="003A7E32" w:rsidP="003A7E32">
      <w:pPr>
        <w:jc w:val="both"/>
        <w:rPr>
          <w:ins w:id="455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56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57" w:author="Michael Schneider" w:date="2017-03-19T14:33:00Z"/>
          <w:rFonts w:ascii="Arial" w:hAnsi="Arial" w:cs="Arial"/>
          <w:sz w:val="20"/>
          <w:szCs w:val="20"/>
        </w:rPr>
      </w:pPr>
      <w:ins w:id="458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b2.) Excel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import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für alle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daten</w:t>
        </w:r>
        <w:proofErr w:type="spellEnd"/>
      </w:ins>
    </w:p>
    <w:p w:rsidR="003A7E32" w:rsidRPr="003A7E32" w:rsidRDefault="003A7E32" w:rsidP="003A7E32">
      <w:pPr>
        <w:jc w:val="both"/>
        <w:rPr>
          <w:ins w:id="459" w:author="Michael Schneider" w:date="2017-03-19T14:33:00Z"/>
          <w:rFonts w:ascii="Arial" w:hAnsi="Arial" w:cs="Arial"/>
          <w:sz w:val="20"/>
          <w:szCs w:val="20"/>
        </w:rPr>
      </w:pPr>
      <w:ins w:id="46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b3.) Hinterlegung Excel-Vorlagen unter dem jeweiligen Punkt im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Submenu</w:t>
        </w:r>
        <w:proofErr w:type="spellEnd"/>
      </w:ins>
    </w:p>
    <w:p w:rsidR="003A7E32" w:rsidRPr="003A7E32" w:rsidRDefault="003A7E32" w:rsidP="003A7E32">
      <w:pPr>
        <w:jc w:val="both"/>
        <w:rPr>
          <w:ins w:id="461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62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63" w:author="Michael Schneider" w:date="2017-03-19T14:33:00Z"/>
          <w:rFonts w:ascii="Arial" w:hAnsi="Arial" w:cs="Arial"/>
          <w:sz w:val="20"/>
          <w:szCs w:val="20"/>
        </w:rPr>
      </w:pPr>
      <w:ins w:id="464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c2.) Dokumentenverwaltung</w:t>
        </w:r>
      </w:ins>
    </w:p>
    <w:p w:rsidR="003A7E32" w:rsidRPr="003A7E32" w:rsidRDefault="003A7E32" w:rsidP="003A7E32">
      <w:pPr>
        <w:jc w:val="both"/>
        <w:rPr>
          <w:ins w:id="465" w:author="Michael Schneider" w:date="2017-03-19T14:33:00Z"/>
          <w:rFonts w:ascii="Arial" w:hAnsi="Arial" w:cs="Arial"/>
          <w:sz w:val="20"/>
          <w:szCs w:val="20"/>
        </w:rPr>
      </w:pPr>
      <w:ins w:id="466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Vorlagen unter Datenschutzdokumenten </w:t>
        </w:r>
      </w:ins>
    </w:p>
    <w:p w:rsidR="003A7E32" w:rsidRPr="003A7E32" w:rsidRDefault="003A7E32" w:rsidP="003A7E32">
      <w:pPr>
        <w:jc w:val="both"/>
        <w:rPr>
          <w:ins w:id="467" w:author="Michael Schneider" w:date="2017-03-19T14:33:00Z"/>
          <w:rFonts w:ascii="Arial" w:hAnsi="Arial" w:cs="Arial"/>
          <w:sz w:val="20"/>
          <w:szCs w:val="20"/>
        </w:rPr>
      </w:pPr>
      <w:ins w:id="468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Ausgefüllte Datenschutzdokumente am Mitarbeiter hinterlegen</w:t>
        </w:r>
      </w:ins>
    </w:p>
    <w:p w:rsidR="003A7E32" w:rsidRPr="003A7E32" w:rsidRDefault="003A7E32" w:rsidP="003A7E32">
      <w:pPr>
        <w:jc w:val="both"/>
        <w:rPr>
          <w:ins w:id="469" w:author="Michael Schneider" w:date="2017-03-19T14:33:00Z"/>
          <w:rFonts w:ascii="Arial" w:hAnsi="Arial" w:cs="Arial"/>
          <w:sz w:val="20"/>
          <w:szCs w:val="20"/>
        </w:rPr>
      </w:pPr>
      <w:ins w:id="47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Separate Dokumente für Zutrittsmittel (Ausgabe, Rückgabe und Verlustmeldung)</w:t>
        </w:r>
      </w:ins>
    </w:p>
    <w:p w:rsidR="003A7E32" w:rsidRPr="003A7E32" w:rsidRDefault="003A7E32" w:rsidP="003A7E32">
      <w:pPr>
        <w:jc w:val="both"/>
        <w:rPr>
          <w:ins w:id="471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72" w:author="Michael Schneider" w:date="2017-03-19T14:33:00Z"/>
          <w:rFonts w:ascii="Arial" w:hAnsi="Arial" w:cs="Arial"/>
          <w:sz w:val="20"/>
          <w:szCs w:val="20"/>
        </w:rPr>
      </w:pPr>
      <w:ins w:id="473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D.)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Logging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(Protokoll bzw. Historisierung)</w:t>
        </w:r>
      </w:ins>
    </w:p>
    <w:p w:rsidR="003A7E32" w:rsidRPr="003A7E32" w:rsidRDefault="003A7E32" w:rsidP="003A7E32">
      <w:pPr>
        <w:jc w:val="both"/>
        <w:rPr>
          <w:ins w:id="474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75" w:author="Michael Schneider" w:date="2017-03-19T14:33:00Z"/>
          <w:rFonts w:ascii="Arial" w:hAnsi="Arial" w:cs="Arial"/>
          <w:sz w:val="20"/>
          <w:szCs w:val="20"/>
        </w:rPr>
      </w:pPr>
      <w:ins w:id="476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F.) Konzept Reports/Auswertungen</w:t>
        </w:r>
      </w:ins>
    </w:p>
    <w:p w:rsidR="003A7E32" w:rsidRPr="003A7E32" w:rsidRDefault="003A7E32" w:rsidP="003A7E32">
      <w:pPr>
        <w:jc w:val="both"/>
        <w:rPr>
          <w:ins w:id="477" w:author="Michael Schneider" w:date="2017-03-19T14:33:00Z"/>
          <w:rFonts w:ascii="Arial" w:hAnsi="Arial" w:cs="Arial"/>
          <w:sz w:val="20"/>
          <w:szCs w:val="20"/>
        </w:rPr>
      </w:pPr>
      <w:ins w:id="478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dynamischer Report: Basis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daten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Mitarbeiter, dann Datenarten</w:t>
        </w:r>
      </w:ins>
    </w:p>
    <w:p w:rsidR="003A7E32" w:rsidRPr="003A7E32" w:rsidRDefault="003A7E32" w:rsidP="003A7E32">
      <w:pPr>
        <w:jc w:val="both"/>
        <w:rPr>
          <w:ins w:id="479" w:author="Michael Schneider" w:date="2017-03-19T14:33:00Z"/>
          <w:rFonts w:ascii="Arial" w:hAnsi="Arial" w:cs="Arial"/>
          <w:sz w:val="20"/>
          <w:szCs w:val="20"/>
        </w:rPr>
      </w:pPr>
      <w:ins w:id="48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vorgefertigte Reports: Welcher Mitarbeiter hat auf welche Kundendaten Zugriff</w:t>
        </w:r>
      </w:ins>
    </w:p>
    <w:p w:rsidR="003A7E32" w:rsidRPr="003A7E32" w:rsidRDefault="003A7E32" w:rsidP="003A7E32">
      <w:pPr>
        <w:jc w:val="both"/>
        <w:rPr>
          <w:ins w:id="481" w:author="Michael Schneider" w:date="2017-03-19T14:33:00Z"/>
          <w:rFonts w:ascii="Arial" w:hAnsi="Arial" w:cs="Arial"/>
          <w:sz w:val="20"/>
          <w:szCs w:val="20"/>
        </w:rPr>
      </w:pPr>
      <w:ins w:id="482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Management Übersicht der Zugriffe auf welche Datenarten.</w:t>
        </w:r>
      </w:ins>
    </w:p>
    <w:p w:rsidR="003A7E32" w:rsidRPr="003A7E32" w:rsidRDefault="003A7E32" w:rsidP="003A7E32">
      <w:pPr>
        <w:jc w:val="both"/>
        <w:rPr>
          <w:ins w:id="483" w:author="Michael Schneider" w:date="2017-03-19T14:33:00Z"/>
          <w:rFonts w:ascii="Arial" w:hAnsi="Arial" w:cs="Arial"/>
          <w:sz w:val="20"/>
          <w:szCs w:val="20"/>
        </w:rPr>
      </w:pPr>
      <w:ins w:id="484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Reports auch nach Namen/Vornamen</w:t>
        </w:r>
      </w:ins>
    </w:p>
    <w:p w:rsidR="003A7E32" w:rsidRPr="003A7E32" w:rsidRDefault="003A7E32" w:rsidP="003A7E32">
      <w:pPr>
        <w:jc w:val="both"/>
        <w:rPr>
          <w:ins w:id="485" w:author="Michael Schneider" w:date="2017-03-19T14:33:00Z"/>
          <w:rFonts w:ascii="Arial" w:hAnsi="Arial" w:cs="Arial"/>
          <w:sz w:val="20"/>
          <w:szCs w:val="20"/>
        </w:rPr>
      </w:pPr>
      <w:ins w:id="486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* Aufschlüsselung der Datenarten der zugeteilten Ressourcen.</w:t>
        </w:r>
      </w:ins>
    </w:p>
    <w:p w:rsidR="003A7E32" w:rsidRPr="003A7E32" w:rsidRDefault="003A7E32" w:rsidP="003A7E32">
      <w:pPr>
        <w:jc w:val="both"/>
        <w:rPr>
          <w:ins w:id="487" w:author="Michael Schneider" w:date="2017-03-19T14:33:00Z"/>
          <w:rFonts w:ascii="Arial" w:hAnsi="Arial" w:cs="Arial"/>
          <w:sz w:val="20"/>
          <w:szCs w:val="20"/>
        </w:rPr>
      </w:pPr>
      <w:ins w:id="488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</w:t>
        </w:r>
      </w:ins>
    </w:p>
    <w:p w:rsidR="003A7E32" w:rsidRPr="003A7E32" w:rsidRDefault="003A7E32" w:rsidP="003A7E32">
      <w:pPr>
        <w:jc w:val="both"/>
        <w:rPr>
          <w:ins w:id="489" w:author="Michael Schneider" w:date="2017-03-19T14:33:00Z"/>
          <w:rFonts w:ascii="Arial" w:hAnsi="Arial" w:cs="Arial"/>
          <w:sz w:val="20"/>
          <w:szCs w:val="20"/>
        </w:rPr>
      </w:pPr>
      <w:ins w:id="49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G.) Regelwerk zur Prüfung </w:t>
        </w:r>
        <w:proofErr w:type="gramStart"/>
        <w:r w:rsidRPr="003A7E32">
          <w:rPr>
            <w:rFonts w:ascii="Arial" w:hAnsi="Arial" w:cs="Arial"/>
            <w:sz w:val="20"/>
            <w:szCs w:val="20"/>
          </w:rPr>
          <w:t>welche Dokument</w:t>
        </w:r>
        <w:proofErr w:type="gramEnd"/>
        <w:r w:rsidRPr="003A7E32">
          <w:rPr>
            <w:rFonts w:ascii="Arial" w:hAnsi="Arial" w:cs="Arial"/>
            <w:sz w:val="20"/>
            <w:szCs w:val="20"/>
          </w:rPr>
          <w:t xml:space="preserve"> unterzeichnet werden müssen. </w:t>
        </w:r>
      </w:ins>
    </w:p>
    <w:p w:rsidR="003A7E32" w:rsidRPr="003A7E32" w:rsidRDefault="003A7E32" w:rsidP="003A7E32">
      <w:pPr>
        <w:jc w:val="both"/>
        <w:rPr>
          <w:ins w:id="491" w:author="Michael Schneider" w:date="2017-03-19T14:33:00Z"/>
          <w:rFonts w:ascii="Arial" w:hAnsi="Arial" w:cs="Arial"/>
          <w:sz w:val="20"/>
          <w:szCs w:val="20"/>
        </w:rPr>
      </w:pPr>
      <w:ins w:id="492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=&gt; Hinterlegung welche Dokumente notwendig sind an der Musterrolle</w:t>
        </w:r>
      </w:ins>
    </w:p>
    <w:p w:rsidR="003A7E32" w:rsidRPr="003A7E32" w:rsidRDefault="003A7E32" w:rsidP="003A7E32">
      <w:pPr>
        <w:jc w:val="both"/>
        <w:rPr>
          <w:ins w:id="493" w:author="Michael Schneider" w:date="2017-03-19T14:33:00Z"/>
          <w:rFonts w:ascii="Arial" w:hAnsi="Arial" w:cs="Arial"/>
          <w:sz w:val="20"/>
          <w:szCs w:val="20"/>
        </w:rPr>
      </w:pPr>
      <w:ins w:id="494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=&gt; Druck und Upload bei Anlage/Modifikation Mitarbeiter</w:t>
        </w:r>
      </w:ins>
    </w:p>
    <w:p w:rsidR="003A7E32" w:rsidRPr="003A7E32" w:rsidRDefault="003A7E32" w:rsidP="003A7E32">
      <w:pPr>
        <w:jc w:val="both"/>
        <w:rPr>
          <w:ins w:id="495" w:author="Michael Schneider" w:date="2017-03-19T14:33:00Z"/>
          <w:rFonts w:ascii="Arial" w:hAnsi="Arial" w:cs="Arial"/>
          <w:sz w:val="20"/>
          <w:szCs w:val="20"/>
        </w:rPr>
      </w:pPr>
      <w:ins w:id="496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=&gt; Fachliche Validierungen (z.B.: Prüfung auf unterschriebene Dokumente etc.)</w:t>
        </w:r>
      </w:ins>
    </w:p>
    <w:p w:rsidR="003A7E32" w:rsidRPr="003A7E32" w:rsidRDefault="003A7E32" w:rsidP="003A7E32">
      <w:pPr>
        <w:jc w:val="both"/>
        <w:rPr>
          <w:ins w:id="497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98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499" w:author="Michael Schneider" w:date="2017-03-19T14:33:00Z"/>
          <w:rFonts w:ascii="Arial" w:hAnsi="Arial" w:cs="Arial"/>
          <w:sz w:val="20"/>
          <w:szCs w:val="20"/>
        </w:rPr>
      </w:pPr>
      <w:proofErr w:type="spellStart"/>
      <w:ins w:id="50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Prio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2: Visualisierung</w:t>
        </w:r>
      </w:ins>
    </w:p>
    <w:p w:rsidR="003A7E32" w:rsidRPr="003A7E32" w:rsidRDefault="003A7E32" w:rsidP="003A7E32">
      <w:pPr>
        <w:jc w:val="both"/>
        <w:rPr>
          <w:ins w:id="501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02" w:author="Michael Schneider" w:date="2017-03-19T14:33:00Z"/>
          <w:rFonts w:ascii="Arial" w:hAnsi="Arial" w:cs="Arial"/>
          <w:sz w:val="20"/>
          <w:szCs w:val="20"/>
        </w:rPr>
      </w:pPr>
      <w:ins w:id="503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1.) Bearbeitung und Anzeige Datumswerte und Select Boxen</w:t>
        </w:r>
      </w:ins>
    </w:p>
    <w:p w:rsidR="003A7E32" w:rsidRPr="003A7E32" w:rsidRDefault="003A7E32" w:rsidP="003A7E32">
      <w:pPr>
        <w:jc w:val="both"/>
        <w:rPr>
          <w:ins w:id="504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05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06" w:author="Michael Schneider" w:date="2017-03-19T14:33:00Z"/>
          <w:rFonts w:ascii="Arial" w:hAnsi="Arial" w:cs="Arial"/>
          <w:sz w:val="20"/>
          <w:szCs w:val="20"/>
        </w:rPr>
      </w:pPr>
      <w:proofErr w:type="spellStart"/>
      <w:ins w:id="507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Prio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3: Administration</w:t>
        </w:r>
      </w:ins>
    </w:p>
    <w:p w:rsidR="003A7E32" w:rsidRPr="003A7E32" w:rsidRDefault="003A7E32" w:rsidP="003A7E32">
      <w:pPr>
        <w:jc w:val="both"/>
        <w:rPr>
          <w:ins w:id="508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09" w:author="Michael Schneider" w:date="2017-03-19T14:33:00Z"/>
          <w:rFonts w:ascii="Arial" w:hAnsi="Arial" w:cs="Arial"/>
          <w:sz w:val="20"/>
          <w:szCs w:val="20"/>
        </w:rPr>
      </w:pPr>
      <w:ins w:id="51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1.) Einstellungen/Konfiguration der Anwendung</w:t>
        </w:r>
      </w:ins>
    </w:p>
    <w:p w:rsidR="003A7E32" w:rsidRPr="003A7E32" w:rsidRDefault="003A7E32" w:rsidP="003A7E32">
      <w:pPr>
        <w:jc w:val="both"/>
        <w:rPr>
          <w:ins w:id="511" w:author="Michael Schneider" w:date="2017-03-19T14:33:00Z"/>
          <w:rFonts w:ascii="Arial" w:hAnsi="Arial" w:cs="Arial"/>
          <w:sz w:val="20"/>
          <w:szCs w:val="20"/>
        </w:rPr>
      </w:pPr>
      <w:ins w:id="512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=&gt; Fade in /out Zeit</w:t>
        </w:r>
      </w:ins>
    </w:p>
    <w:p w:rsidR="003A7E32" w:rsidRPr="003A7E32" w:rsidRDefault="003A7E32" w:rsidP="003A7E32">
      <w:pPr>
        <w:jc w:val="both"/>
        <w:rPr>
          <w:ins w:id="513" w:author="Michael Schneider" w:date="2017-03-19T14:33:00Z"/>
          <w:rFonts w:ascii="Arial" w:hAnsi="Arial" w:cs="Arial"/>
          <w:sz w:val="20"/>
          <w:szCs w:val="20"/>
        </w:rPr>
      </w:pPr>
      <w:ins w:id="514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 xml:space="preserve">    =&gt; </w:t>
        </w:r>
      </w:ins>
    </w:p>
    <w:p w:rsidR="003A7E32" w:rsidRPr="003A7E32" w:rsidRDefault="003A7E32" w:rsidP="003A7E32">
      <w:pPr>
        <w:jc w:val="both"/>
        <w:rPr>
          <w:ins w:id="515" w:author="Michael Schneider" w:date="2017-03-19T14:33:00Z"/>
          <w:rFonts w:ascii="Arial" w:hAnsi="Arial" w:cs="Arial"/>
          <w:sz w:val="20"/>
          <w:szCs w:val="20"/>
        </w:rPr>
      </w:pPr>
      <w:ins w:id="516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3.) Lizenzprüfung</w:t>
        </w:r>
      </w:ins>
    </w:p>
    <w:p w:rsidR="003A7E32" w:rsidRPr="003A7E32" w:rsidRDefault="003A7E32" w:rsidP="003A7E32">
      <w:pPr>
        <w:jc w:val="both"/>
        <w:rPr>
          <w:ins w:id="517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18" w:author="Michael Schneider" w:date="2017-03-19T14:33:00Z"/>
          <w:rFonts w:ascii="Arial" w:hAnsi="Arial" w:cs="Arial"/>
          <w:sz w:val="20"/>
          <w:szCs w:val="20"/>
        </w:rPr>
      </w:pPr>
    </w:p>
    <w:p w:rsidR="003A7E32" w:rsidRPr="003A7E32" w:rsidRDefault="003A7E32" w:rsidP="003A7E32">
      <w:pPr>
        <w:jc w:val="both"/>
        <w:rPr>
          <w:ins w:id="519" w:author="Michael Schneider" w:date="2017-03-19T14:33:00Z"/>
          <w:rFonts w:ascii="Arial" w:hAnsi="Arial" w:cs="Arial"/>
          <w:sz w:val="20"/>
          <w:szCs w:val="20"/>
        </w:rPr>
      </w:pPr>
      <w:proofErr w:type="spellStart"/>
      <w:ins w:id="520" w:author="Michael Schneider" w:date="2017-03-19T14:33:00Z">
        <w:r w:rsidRPr="003A7E32">
          <w:rPr>
            <w:rFonts w:ascii="Arial" w:hAnsi="Arial" w:cs="Arial"/>
            <w:sz w:val="20"/>
            <w:szCs w:val="20"/>
          </w:rPr>
          <w:t>Prio</w:t>
        </w:r>
        <w:proofErr w:type="spellEnd"/>
        <w:r w:rsidRPr="003A7E32">
          <w:rPr>
            <w:rFonts w:ascii="Arial" w:hAnsi="Arial" w:cs="Arial"/>
            <w:sz w:val="20"/>
            <w:szCs w:val="20"/>
          </w:rPr>
          <w:t xml:space="preserve"> 4: </w:t>
        </w:r>
        <w:proofErr w:type="spellStart"/>
        <w:r w:rsidRPr="003A7E32">
          <w:rPr>
            <w:rFonts w:ascii="Arial" w:hAnsi="Arial" w:cs="Arial"/>
            <w:sz w:val="20"/>
            <w:szCs w:val="20"/>
          </w:rPr>
          <w:t>Deployment</w:t>
        </w:r>
        <w:proofErr w:type="spellEnd"/>
      </w:ins>
    </w:p>
    <w:p w:rsidR="003A7E32" w:rsidRPr="003A7E32" w:rsidRDefault="003A7E32" w:rsidP="003A7E32">
      <w:pPr>
        <w:jc w:val="both"/>
        <w:rPr>
          <w:ins w:id="521" w:author="Michael Schneider" w:date="2017-03-19T14:33:00Z"/>
          <w:rFonts w:ascii="Arial" w:hAnsi="Arial" w:cs="Arial"/>
          <w:sz w:val="20"/>
          <w:szCs w:val="20"/>
        </w:rPr>
      </w:pPr>
    </w:p>
    <w:p w:rsidR="00857E79" w:rsidRDefault="003A7E32" w:rsidP="00857E79">
      <w:pPr>
        <w:pStyle w:val="Listenabsatz"/>
        <w:numPr>
          <w:ilvl w:val="0"/>
          <w:numId w:val="18"/>
        </w:numPr>
        <w:jc w:val="both"/>
        <w:rPr>
          <w:ins w:id="522" w:author="Michael Schneider" w:date="2017-03-19T14:35:00Z"/>
          <w:rFonts w:ascii="Arial" w:hAnsi="Arial" w:cs="Arial"/>
          <w:sz w:val="20"/>
          <w:szCs w:val="20"/>
        </w:rPr>
      </w:pPr>
      <w:ins w:id="523" w:author="Michael Schneider" w:date="2017-03-19T14:33:00Z">
        <w:r w:rsidRPr="00857E79">
          <w:rPr>
            <w:rFonts w:ascii="Arial" w:hAnsi="Arial" w:cs="Arial"/>
            <w:sz w:val="20"/>
            <w:szCs w:val="20"/>
            <w:rPrChange w:id="524" w:author="Michael Schneider" w:date="2017-03-19T14:35:00Z">
              <w:rPr/>
            </w:rPrChange>
          </w:rPr>
          <w:t>Auslieferung als Elektron-Anwendung. Bei initialem Start wird MongoDB installiert und eingerichtet.</w:t>
        </w:r>
      </w:ins>
    </w:p>
    <w:p w:rsidR="00857E79" w:rsidRDefault="00857E79">
      <w:pPr>
        <w:rPr>
          <w:ins w:id="525" w:author="Michael Schneider" w:date="2017-03-19T14:35:00Z"/>
          <w:rFonts w:ascii="Arial" w:eastAsiaTheme="minorHAnsi" w:hAnsi="Arial" w:cs="Arial"/>
          <w:sz w:val="20"/>
          <w:szCs w:val="20"/>
        </w:rPr>
      </w:pPr>
      <w:ins w:id="526" w:author="Michael Schneider" w:date="2017-03-19T14:35:00Z">
        <w:r>
          <w:rPr>
            <w:rFonts w:ascii="Arial" w:hAnsi="Arial" w:cs="Arial"/>
            <w:sz w:val="20"/>
            <w:szCs w:val="20"/>
          </w:rPr>
          <w:br w:type="page"/>
        </w:r>
      </w:ins>
    </w:p>
    <w:p w:rsidR="00857E79" w:rsidRDefault="00857E79" w:rsidP="00857E79">
      <w:pPr>
        <w:jc w:val="both"/>
        <w:rPr>
          <w:ins w:id="527" w:author="Michael Schneider" w:date="2017-03-19T14:36:00Z"/>
          <w:rFonts w:ascii="Arial" w:hAnsi="Arial" w:cs="Arial"/>
          <w:sz w:val="20"/>
          <w:szCs w:val="20"/>
        </w:rPr>
        <w:pPrChange w:id="528" w:author="Michael Schneider" w:date="2017-03-19T14:35:00Z">
          <w:pPr>
            <w:pStyle w:val="Listenabsatz"/>
            <w:jc w:val="both"/>
          </w:pPr>
        </w:pPrChange>
      </w:pPr>
      <w:ins w:id="529" w:author="Michael Schneider" w:date="2017-03-19T14:36:00Z">
        <w:r>
          <w:rPr>
            <w:rFonts w:ascii="Arial" w:hAnsi="Arial" w:cs="Arial"/>
            <w:sz w:val="20"/>
            <w:szCs w:val="20"/>
          </w:rPr>
          <w:lastRenderedPageBreak/>
          <w:t>Alternativen Weiteres Vorgehen:</w:t>
        </w:r>
      </w:ins>
    </w:p>
    <w:p w:rsidR="00857E79" w:rsidRDefault="00857E79" w:rsidP="00857E79">
      <w:pPr>
        <w:jc w:val="both"/>
        <w:rPr>
          <w:ins w:id="530" w:author="Michael Schneider" w:date="2017-03-19T14:36:00Z"/>
          <w:rFonts w:ascii="Arial" w:hAnsi="Arial" w:cs="Arial"/>
          <w:sz w:val="20"/>
          <w:szCs w:val="20"/>
        </w:rPr>
        <w:pPrChange w:id="531" w:author="Michael Schneider" w:date="2017-03-19T14:35:00Z">
          <w:pPr>
            <w:pStyle w:val="Listenabsatz"/>
            <w:jc w:val="both"/>
          </w:pPr>
        </w:pPrChange>
      </w:pPr>
    </w:p>
    <w:p w:rsidR="00857E79" w:rsidRDefault="00857E79" w:rsidP="00857E79">
      <w:pPr>
        <w:pStyle w:val="Listenabsatz"/>
        <w:numPr>
          <w:ilvl w:val="0"/>
          <w:numId w:val="20"/>
        </w:numPr>
        <w:jc w:val="both"/>
        <w:rPr>
          <w:ins w:id="532" w:author="Michael Schneider" w:date="2017-03-19T14:38:00Z"/>
          <w:rFonts w:ascii="Arial" w:hAnsi="Arial" w:cs="Arial"/>
          <w:sz w:val="20"/>
          <w:szCs w:val="20"/>
        </w:rPr>
        <w:pPrChange w:id="533" w:author="Michael Schneider" w:date="2017-03-19T14:36:00Z">
          <w:pPr>
            <w:pStyle w:val="Listenabsatz"/>
            <w:jc w:val="both"/>
          </w:pPr>
        </w:pPrChange>
      </w:pPr>
      <w:ins w:id="534" w:author="Michael Schneider" w:date="2017-03-19T14:36:00Z">
        <w:r>
          <w:rPr>
            <w:rFonts w:ascii="Arial" w:hAnsi="Arial" w:cs="Arial"/>
            <w:sz w:val="20"/>
            <w:szCs w:val="20"/>
          </w:rPr>
          <w:t xml:space="preserve">Fertigstellung AngularJS Anwendung und Portierung </w:t>
        </w:r>
      </w:ins>
      <w:ins w:id="535" w:author="Michael Schneider" w:date="2017-03-19T14:46:00Z">
        <w:r>
          <w:rPr>
            <w:rFonts w:ascii="Arial" w:hAnsi="Arial" w:cs="Arial"/>
            <w:sz w:val="20"/>
            <w:szCs w:val="20"/>
          </w:rPr>
          <w:t>als</w:t>
        </w:r>
      </w:ins>
      <w:ins w:id="536" w:author="Michael Schneider" w:date="2017-03-19T14:36:00Z">
        <w:r>
          <w:rPr>
            <w:rFonts w:ascii="Arial" w:hAnsi="Arial" w:cs="Arial"/>
            <w:sz w:val="20"/>
            <w:szCs w:val="20"/>
          </w:rPr>
          <w:t xml:space="preserve"> Electron</w:t>
        </w:r>
      </w:ins>
      <w:ins w:id="537" w:author="Michael Schneider" w:date="2017-03-19T14:46:00Z">
        <w:r>
          <w:rPr>
            <w:rFonts w:ascii="Arial" w:hAnsi="Arial" w:cs="Arial"/>
            <w:sz w:val="20"/>
            <w:szCs w:val="20"/>
          </w:rPr>
          <w:t xml:space="preserve"> Anwendung</w:t>
        </w:r>
      </w:ins>
    </w:p>
    <w:p w:rsidR="00857E79" w:rsidRDefault="00857E79" w:rsidP="00857E79">
      <w:pPr>
        <w:pStyle w:val="Listenabsatz"/>
        <w:numPr>
          <w:ilvl w:val="0"/>
          <w:numId w:val="21"/>
        </w:numPr>
        <w:jc w:val="both"/>
        <w:rPr>
          <w:ins w:id="538" w:author="Michael Schneider" w:date="2017-03-19T14:38:00Z"/>
          <w:rFonts w:ascii="Arial" w:hAnsi="Arial" w:cs="Arial"/>
          <w:sz w:val="20"/>
          <w:szCs w:val="20"/>
        </w:rPr>
        <w:pPrChange w:id="539" w:author="Michael Schneider" w:date="2017-03-19T14:38:00Z">
          <w:pPr>
            <w:pStyle w:val="Listenabsatz"/>
            <w:jc w:val="both"/>
          </w:pPr>
        </w:pPrChange>
      </w:pPr>
      <w:ins w:id="540" w:author="Michael Schneider" w:date="2017-03-19T14:38:00Z">
        <w:r>
          <w:rPr>
            <w:rFonts w:ascii="Arial" w:hAnsi="Arial" w:cs="Arial"/>
            <w:sz w:val="20"/>
            <w:szCs w:val="20"/>
          </w:rPr>
          <w:t>Vorteile:</w:t>
        </w:r>
      </w:ins>
    </w:p>
    <w:p w:rsidR="00857E79" w:rsidRDefault="00857E79" w:rsidP="00857E79">
      <w:pPr>
        <w:pStyle w:val="Listenabsatz"/>
        <w:numPr>
          <w:ilvl w:val="1"/>
          <w:numId w:val="21"/>
        </w:numPr>
        <w:jc w:val="both"/>
        <w:rPr>
          <w:ins w:id="541" w:author="Michael Schneider" w:date="2017-03-19T15:15:00Z"/>
          <w:rFonts w:ascii="Arial" w:hAnsi="Arial" w:cs="Arial"/>
          <w:sz w:val="20"/>
          <w:szCs w:val="20"/>
        </w:rPr>
        <w:pPrChange w:id="542" w:author="Michael Schneider" w:date="2017-03-19T14:38:00Z">
          <w:pPr>
            <w:pStyle w:val="Listenabsatz"/>
            <w:jc w:val="both"/>
          </w:pPr>
        </w:pPrChange>
      </w:pPr>
      <w:ins w:id="543" w:author="Michael Schneider" w:date="2017-03-19T14:38:00Z">
        <w:r>
          <w:rPr>
            <w:rFonts w:ascii="Arial" w:hAnsi="Arial" w:cs="Arial"/>
            <w:sz w:val="20"/>
            <w:szCs w:val="20"/>
          </w:rPr>
          <w:t>K</w:t>
        </w:r>
      </w:ins>
      <w:ins w:id="544" w:author="Michael Schneider" w:date="2017-03-19T14:39:00Z">
        <w:r>
          <w:rPr>
            <w:rFonts w:ascii="Arial" w:hAnsi="Arial" w:cs="Arial"/>
            <w:sz w:val="20"/>
            <w:szCs w:val="20"/>
          </w:rPr>
          <w:t>ürzere Entwicklungszeit</w:t>
        </w:r>
      </w:ins>
    </w:p>
    <w:p w:rsidR="00D065B4" w:rsidRDefault="00D065B4" w:rsidP="00D065B4">
      <w:pPr>
        <w:pStyle w:val="Listenabsatz"/>
        <w:numPr>
          <w:ilvl w:val="2"/>
          <w:numId w:val="21"/>
        </w:numPr>
        <w:jc w:val="both"/>
        <w:rPr>
          <w:ins w:id="545" w:author="Michael Schneider" w:date="2017-03-19T14:39:00Z"/>
          <w:rFonts w:ascii="Arial" w:hAnsi="Arial" w:cs="Arial"/>
          <w:sz w:val="20"/>
          <w:szCs w:val="20"/>
        </w:rPr>
        <w:pPrChange w:id="546" w:author="Michael Schneider" w:date="2017-03-19T15:15:00Z">
          <w:pPr>
            <w:pStyle w:val="Listenabsatz"/>
            <w:jc w:val="both"/>
          </w:pPr>
        </w:pPrChange>
      </w:pPr>
      <w:proofErr w:type="spellStart"/>
      <w:ins w:id="547" w:author="Michael Schneider" w:date="2017-03-19T15:15:00Z">
        <w:r>
          <w:rPr>
            <w:rFonts w:ascii="Arial" w:hAnsi="Arial" w:cs="Arial"/>
            <w:sz w:val="20"/>
            <w:szCs w:val="20"/>
          </w:rPr>
          <w:t>Rewrite</w:t>
        </w:r>
        <w:proofErr w:type="spellEnd"/>
        <w:r>
          <w:rPr>
            <w:rFonts w:ascii="Arial" w:hAnsi="Arial" w:cs="Arial"/>
            <w:sz w:val="20"/>
            <w:szCs w:val="20"/>
          </w:rPr>
          <w:t xml:space="preserve"> der bisherigen Anwendung notwendig.</w:t>
        </w:r>
      </w:ins>
    </w:p>
    <w:p w:rsidR="00857E79" w:rsidRDefault="00857E79" w:rsidP="00D065B4">
      <w:pPr>
        <w:pStyle w:val="Listenabsatz"/>
        <w:numPr>
          <w:ilvl w:val="0"/>
          <w:numId w:val="21"/>
        </w:numPr>
        <w:jc w:val="both"/>
        <w:rPr>
          <w:ins w:id="548" w:author="Michael Schneider" w:date="2017-03-19T15:12:00Z"/>
          <w:rFonts w:ascii="Arial" w:hAnsi="Arial" w:cs="Arial"/>
          <w:sz w:val="20"/>
          <w:szCs w:val="20"/>
        </w:rPr>
        <w:pPrChange w:id="549" w:author="Michael Schneider" w:date="2017-03-19T15:12:00Z">
          <w:pPr>
            <w:pStyle w:val="Listenabsatz"/>
            <w:jc w:val="both"/>
          </w:pPr>
        </w:pPrChange>
      </w:pPr>
      <w:ins w:id="550" w:author="Michael Schneider" w:date="2017-03-19T14:36:00Z">
        <w:r w:rsidRPr="00857E79">
          <w:rPr>
            <w:rFonts w:ascii="Arial" w:hAnsi="Arial" w:cs="Arial"/>
            <w:sz w:val="20"/>
            <w:szCs w:val="20"/>
            <w:rPrChange w:id="551" w:author="Michael Schneider" w:date="2017-03-19T14:38:00Z">
              <w:rPr/>
            </w:rPrChange>
          </w:rPr>
          <w:t xml:space="preserve"> </w:t>
        </w:r>
      </w:ins>
      <w:ins w:id="552" w:author="Michael Schneider" w:date="2017-03-19T15:12:00Z">
        <w:r w:rsidR="00D065B4">
          <w:rPr>
            <w:rFonts w:ascii="Arial" w:hAnsi="Arial" w:cs="Arial"/>
            <w:sz w:val="20"/>
            <w:szCs w:val="20"/>
          </w:rPr>
          <w:t>Nachteile:</w:t>
        </w:r>
      </w:ins>
    </w:p>
    <w:p w:rsidR="00D065B4" w:rsidRDefault="00D065B4" w:rsidP="00D065B4">
      <w:pPr>
        <w:pStyle w:val="Listenabsatz"/>
        <w:numPr>
          <w:ilvl w:val="1"/>
          <w:numId w:val="21"/>
        </w:numPr>
        <w:jc w:val="both"/>
        <w:rPr>
          <w:ins w:id="553" w:author="Michael Schneider" w:date="2017-03-19T15:13:00Z"/>
          <w:rFonts w:ascii="Arial" w:hAnsi="Arial" w:cs="Arial"/>
          <w:sz w:val="20"/>
          <w:szCs w:val="20"/>
        </w:rPr>
        <w:pPrChange w:id="554" w:author="Michael Schneider" w:date="2017-03-19T15:12:00Z">
          <w:pPr>
            <w:pStyle w:val="Listenabsatz"/>
            <w:jc w:val="both"/>
          </w:pPr>
        </w:pPrChange>
      </w:pPr>
      <w:ins w:id="555" w:author="Michael Schneider" w:date="2017-03-19T15:12:00Z">
        <w:r>
          <w:rPr>
            <w:rFonts w:ascii="Arial" w:hAnsi="Arial" w:cs="Arial"/>
            <w:sz w:val="20"/>
            <w:szCs w:val="20"/>
          </w:rPr>
          <w:t>Einschrä</w:t>
        </w:r>
      </w:ins>
      <w:ins w:id="556" w:author="Michael Schneider" w:date="2017-03-19T15:13:00Z">
        <w:r>
          <w:rPr>
            <w:rFonts w:ascii="Arial" w:hAnsi="Arial" w:cs="Arial"/>
            <w:sz w:val="20"/>
            <w:szCs w:val="20"/>
          </w:rPr>
          <w:t>nkungen beim Design der UI</w:t>
        </w:r>
      </w:ins>
    </w:p>
    <w:p w:rsidR="00D065B4" w:rsidRDefault="00D065B4" w:rsidP="00D065B4">
      <w:pPr>
        <w:pStyle w:val="Listenabsatz"/>
        <w:numPr>
          <w:ilvl w:val="1"/>
          <w:numId w:val="21"/>
        </w:numPr>
        <w:jc w:val="both"/>
        <w:rPr>
          <w:ins w:id="557" w:author="Michael Schneider" w:date="2017-03-19T15:13:00Z"/>
          <w:rFonts w:ascii="Arial" w:hAnsi="Arial" w:cs="Arial"/>
          <w:sz w:val="20"/>
          <w:szCs w:val="20"/>
        </w:rPr>
        <w:pPrChange w:id="558" w:author="Michael Schneider" w:date="2017-03-19T15:12:00Z">
          <w:pPr>
            <w:pStyle w:val="Listenabsatz"/>
            <w:jc w:val="both"/>
          </w:pPr>
        </w:pPrChange>
      </w:pPr>
      <w:ins w:id="559" w:author="Michael Schneider" w:date="2017-03-19T15:13:00Z">
        <w:r>
          <w:rPr>
            <w:rFonts w:ascii="Arial" w:hAnsi="Arial" w:cs="Arial"/>
            <w:sz w:val="20"/>
            <w:szCs w:val="20"/>
          </w:rPr>
          <w:t xml:space="preserve">Spätere Portierung auf native Windows </w:t>
        </w:r>
        <w:proofErr w:type="spellStart"/>
        <w:r>
          <w:rPr>
            <w:rFonts w:ascii="Arial" w:hAnsi="Arial" w:cs="Arial"/>
            <w:sz w:val="20"/>
            <w:szCs w:val="20"/>
          </w:rPr>
          <w:t>app</w:t>
        </w:r>
        <w:proofErr w:type="spellEnd"/>
      </w:ins>
    </w:p>
    <w:p w:rsidR="00D065B4" w:rsidRDefault="00D065B4" w:rsidP="00D065B4">
      <w:pPr>
        <w:pStyle w:val="Listenabsatz"/>
        <w:ind w:left="1788"/>
        <w:jc w:val="both"/>
        <w:rPr>
          <w:ins w:id="560" w:author="Michael Schneider" w:date="2017-03-19T15:13:00Z"/>
          <w:rFonts w:ascii="Arial" w:hAnsi="Arial" w:cs="Arial"/>
          <w:sz w:val="20"/>
          <w:szCs w:val="20"/>
        </w:rPr>
        <w:pPrChange w:id="561" w:author="Michael Schneider" w:date="2017-03-19T15:13:00Z">
          <w:pPr>
            <w:pStyle w:val="Listenabsatz"/>
            <w:jc w:val="both"/>
          </w:pPr>
        </w:pPrChange>
      </w:pPr>
    </w:p>
    <w:p w:rsidR="00D065B4" w:rsidRDefault="00D065B4" w:rsidP="00D065B4">
      <w:pPr>
        <w:pStyle w:val="Listenabsatz"/>
        <w:numPr>
          <w:ilvl w:val="0"/>
          <w:numId w:val="20"/>
        </w:numPr>
        <w:jc w:val="both"/>
        <w:rPr>
          <w:ins w:id="562" w:author="Michael Schneider" w:date="2017-03-19T15:14:00Z"/>
          <w:rFonts w:ascii="Arial" w:hAnsi="Arial" w:cs="Arial"/>
          <w:sz w:val="20"/>
          <w:szCs w:val="20"/>
        </w:rPr>
        <w:pPrChange w:id="563" w:author="Michael Schneider" w:date="2017-03-19T15:13:00Z">
          <w:pPr>
            <w:pStyle w:val="Listenabsatz"/>
            <w:jc w:val="both"/>
          </w:pPr>
        </w:pPrChange>
      </w:pPr>
      <w:ins w:id="564" w:author="Michael Schneider" w:date="2017-03-19T15:13:00Z">
        <w:r>
          <w:rPr>
            <w:rFonts w:ascii="Arial" w:hAnsi="Arial" w:cs="Arial"/>
            <w:sz w:val="20"/>
            <w:szCs w:val="20"/>
          </w:rPr>
          <w:t>Neuentwicklung auf Basis der aktuellen Entwicklung als native Windows Anwendung mit C#</w:t>
        </w:r>
      </w:ins>
    </w:p>
    <w:p w:rsidR="00D065B4" w:rsidRDefault="00D065B4" w:rsidP="00D065B4">
      <w:pPr>
        <w:pStyle w:val="Listenabsatz"/>
        <w:numPr>
          <w:ilvl w:val="0"/>
          <w:numId w:val="21"/>
        </w:numPr>
        <w:jc w:val="both"/>
        <w:rPr>
          <w:ins w:id="565" w:author="Michael Schneider" w:date="2017-03-19T15:14:00Z"/>
          <w:rFonts w:ascii="Arial" w:hAnsi="Arial" w:cs="Arial"/>
          <w:sz w:val="20"/>
          <w:szCs w:val="20"/>
        </w:rPr>
        <w:pPrChange w:id="566" w:author="Michael Schneider" w:date="2017-03-19T15:14:00Z">
          <w:pPr>
            <w:pStyle w:val="Listenabsatz"/>
            <w:jc w:val="both"/>
          </w:pPr>
        </w:pPrChange>
      </w:pPr>
      <w:ins w:id="567" w:author="Michael Schneider" w:date="2017-03-19T15:14:00Z">
        <w:r>
          <w:rPr>
            <w:rFonts w:ascii="Arial" w:hAnsi="Arial" w:cs="Arial"/>
            <w:sz w:val="20"/>
            <w:szCs w:val="20"/>
          </w:rPr>
          <w:t>Vorteile:</w:t>
        </w:r>
      </w:ins>
    </w:p>
    <w:p w:rsidR="00D065B4" w:rsidRDefault="00D065B4" w:rsidP="00D065B4">
      <w:pPr>
        <w:pStyle w:val="Listenabsatz"/>
        <w:numPr>
          <w:ilvl w:val="1"/>
          <w:numId w:val="21"/>
        </w:numPr>
        <w:jc w:val="both"/>
        <w:rPr>
          <w:ins w:id="568" w:author="Michael Schneider" w:date="2017-03-19T15:14:00Z"/>
          <w:rFonts w:ascii="Arial" w:hAnsi="Arial" w:cs="Arial"/>
          <w:sz w:val="20"/>
          <w:szCs w:val="20"/>
        </w:rPr>
        <w:pPrChange w:id="569" w:author="Michael Schneider" w:date="2017-03-19T15:14:00Z">
          <w:pPr>
            <w:pStyle w:val="Listenabsatz"/>
            <w:jc w:val="both"/>
          </w:pPr>
        </w:pPrChange>
      </w:pPr>
      <w:ins w:id="570" w:author="Michael Schneider" w:date="2017-03-19T15:14:00Z">
        <w:r>
          <w:rPr>
            <w:rFonts w:ascii="Arial" w:hAnsi="Arial" w:cs="Arial"/>
            <w:sz w:val="20"/>
            <w:szCs w:val="20"/>
          </w:rPr>
          <w:t>Native GUI</w:t>
        </w:r>
      </w:ins>
    </w:p>
    <w:p w:rsidR="00D065B4" w:rsidRDefault="00D065B4" w:rsidP="00D065B4">
      <w:pPr>
        <w:pStyle w:val="Listenabsatz"/>
        <w:numPr>
          <w:ilvl w:val="1"/>
          <w:numId w:val="21"/>
        </w:numPr>
        <w:jc w:val="both"/>
        <w:rPr>
          <w:ins w:id="571" w:author="Michael Schneider" w:date="2017-03-19T15:14:00Z"/>
          <w:rFonts w:ascii="Arial" w:hAnsi="Arial" w:cs="Arial"/>
          <w:sz w:val="20"/>
          <w:szCs w:val="20"/>
        </w:rPr>
        <w:pPrChange w:id="572" w:author="Michael Schneider" w:date="2017-03-19T15:14:00Z">
          <w:pPr>
            <w:pStyle w:val="Listenabsatz"/>
            <w:jc w:val="both"/>
          </w:pPr>
        </w:pPrChange>
      </w:pPr>
      <w:ins w:id="573" w:author="Michael Schneider" w:date="2017-03-19T15:14:00Z">
        <w:r>
          <w:rPr>
            <w:rFonts w:ascii="Arial" w:hAnsi="Arial" w:cs="Arial"/>
            <w:sz w:val="20"/>
            <w:szCs w:val="20"/>
          </w:rPr>
          <w:t>Keine Portierung mehr notwendig</w:t>
        </w:r>
      </w:ins>
    </w:p>
    <w:p w:rsidR="00D065B4" w:rsidRDefault="00D065B4" w:rsidP="00D065B4">
      <w:pPr>
        <w:pStyle w:val="Listenabsatz"/>
        <w:numPr>
          <w:ilvl w:val="0"/>
          <w:numId w:val="21"/>
        </w:numPr>
        <w:jc w:val="both"/>
        <w:rPr>
          <w:ins w:id="574" w:author="Michael Schneider" w:date="2017-03-19T15:14:00Z"/>
          <w:rFonts w:ascii="Arial" w:hAnsi="Arial" w:cs="Arial"/>
          <w:sz w:val="20"/>
          <w:szCs w:val="20"/>
        </w:rPr>
        <w:pPrChange w:id="575" w:author="Michael Schneider" w:date="2017-03-19T15:14:00Z">
          <w:pPr>
            <w:pStyle w:val="Listenabsatz"/>
            <w:jc w:val="both"/>
          </w:pPr>
        </w:pPrChange>
      </w:pPr>
      <w:ins w:id="576" w:author="Michael Schneider" w:date="2017-03-19T15:14:00Z">
        <w:r>
          <w:rPr>
            <w:rFonts w:ascii="Arial" w:hAnsi="Arial" w:cs="Arial"/>
            <w:sz w:val="20"/>
            <w:szCs w:val="20"/>
          </w:rPr>
          <w:t>Nachteile:</w:t>
        </w:r>
      </w:ins>
    </w:p>
    <w:p w:rsidR="00D065B4" w:rsidRPr="00D065B4" w:rsidRDefault="00D065B4" w:rsidP="00D065B4">
      <w:pPr>
        <w:pStyle w:val="Listenabsatz"/>
        <w:numPr>
          <w:ilvl w:val="1"/>
          <w:numId w:val="21"/>
        </w:numPr>
        <w:jc w:val="both"/>
        <w:rPr>
          <w:ins w:id="577" w:author="Michael Schneider" w:date="2017-03-19T14:38:00Z"/>
          <w:rFonts w:ascii="Arial" w:hAnsi="Arial" w:cs="Arial"/>
          <w:sz w:val="20"/>
          <w:szCs w:val="20"/>
          <w:rPrChange w:id="578" w:author="Michael Schneider" w:date="2017-03-19T15:13:00Z">
            <w:rPr>
              <w:ins w:id="579" w:author="Michael Schneider" w:date="2017-03-19T14:38:00Z"/>
            </w:rPr>
          </w:rPrChange>
        </w:rPr>
        <w:pPrChange w:id="580" w:author="Michael Schneider" w:date="2017-03-19T15:14:00Z">
          <w:pPr>
            <w:pStyle w:val="Listenabsatz"/>
            <w:jc w:val="both"/>
          </w:pPr>
        </w:pPrChange>
      </w:pPr>
      <w:ins w:id="581" w:author="Michael Schneider" w:date="2017-03-19T15:14:00Z">
        <w:r>
          <w:rPr>
            <w:rFonts w:ascii="Arial" w:hAnsi="Arial" w:cs="Arial"/>
            <w:sz w:val="20"/>
            <w:szCs w:val="20"/>
          </w:rPr>
          <w:t>Höherer Entwicklungsaufwand</w:t>
        </w:r>
      </w:ins>
      <w:ins w:id="582" w:author="Michael Schneider" w:date="2017-03-19T15:15:00Z">
        <w:r>
          <w:rPr>
            <w:rFonts w:ascii="Arial" w:hAnsi="Arial" w:cs="Arial"/>
            <w:sz w:val="20"/>
            <w:szCs w:val="20"/>
          </w:rPr>
          <w:t xml:space="preserve"> bei gleichbleibender Datenbank. </w:t>
        </w:r>
      </w:ins>
    </w:p>
    <w:p w:rsidR="00857E79" w:rsidRDefault="00857E79" w:rsidP="00857E79">
      <w:pPr>
        <w:jc w:val="both"/>
        <w:rPr>
          <w:ins w:id="583" w:author="Michael Schneider" w:date="2017-03-19T14:38:00Z"/>
          <w:rFonts w:ascii="Arial" w:hAnsi="Arial" w:cs="Arial"/>
          <w:sz w:val="20"/>
          <w:szCs w:val="20"/>
        </w:rPr>
        <w:pPrChange w:id="584" w:author="Michael Schneider" w:date="2017-03-19T14:38:00Z">
          <w:pPr>
            <w:pStyle w:val="Listenabsatz"/>
            <w:jc w:val="both"/>
          </w:pPr>
        </w:pPrChange>
      </w:pPr>
    </w:p>
    <w:p w:rsidR="00857E79" w:rsidRDefault="00857E79" w:rsidP="00857E79">
      <w:pPr>
        <w:jc w:val="both"/>
        <w:rPr>
          <w:ins w:id="585" w:author="Michael Schneider" w:date="2017-03-19T14:38:00Z"/>
          <w:rFonts w:ascii="Arial" w:hAnsi="Arial" w:cs="Arial"/>
          <w:sz w:val="20"/>
          <w:szCs w:val="20"/>
        </w:rPr>
        <w:pPrChange w:id="586" w:author="Michael Schneider" w:date="2017-03-19T14:38:00Z">
          <w:pPr>
            <w:pStyle w:val="Listenabsatz"/>
            <w:jc w:val="both"/>
          </w:pPr>
        </w:pPrChange>
      </w:pPr>
    </w:p>
    <w:p w:rsidR="00857E79" w:rsidRDefault="00857E79" w:rsidP="00857E79">
      <w:pPr>
        <w:jc w:val="both"/>
        <w:rPr>
          <w:ins w:id="587" w:author="Michael Schneider" w:date="2017-03-19T14:38:00Z"/>
          <w:rFonts w:ascii="Arial" w:hAnsi="Arial" w:cs="Arial"/>
          <w:sz w:val="20"/>
          <w:szCs w:val="20"/>
        </w:rPr>
        <w:pPrChange w:id="588" w:author="Michael Schneider" w:date="2017-03-19T14:38:00Z">
          <w:pPr>
            <w:pStyle w:val="Listenabsatz"/>
            <w:jc w:val="both"/>
          </w:pPr>
        </w:pPrChange>
      </w:pPr>
    </w:p>
    <w:p w:rsidR="00857E79" w:rsidRDefault="00857E79" w:rsidP="00857E79">
      <w:pPr>
        <w:jc w:val="both"/>
        <w:rPr>
          <w:ins w:id="589" w:author="Michael Schneider" w:date="2017-03-19T14:38:00Z"/>
          <w:rFonts w:ascii="Arial" w:hAnsi="Arial" w:cs="Arial"/>
          <w:sz w:val="20"/>
          <w:szCs w:val="20"/>
        </w:rPr>
        <w:pPrChange w:id="590" w:author="Michael Schneider" w:date="2017-03-19T14:38:00Z">
          <w:pPr>
            <w:pStyle w:val="Listenabsatz"/>
            <w:jc w:val="both"/>
          </w:pPr>
        </w:pPrChange>
      </w:pPr>
    </w:p>
    <w:p w:rsidR="00857E79" w:rsidRDefault="00857E79" w:rsidP="00857E79">
      <w:pPr>
        <w:jc w:val="both"/>
        <w:rPr>
          <w:ins w:id="591" w:author="Michael Schneider" w:date="2017-03-19T15:40:00Z"/>
          <w:rFonts w:ascii="Arial" w:hAnsi="Arial" w:cs="Arial"/>
          <w:sz w:val="20"/>
          <w:szCs w:val="20"/>
        </w:rPr>
        <w:pPrChange w:id="592" w:author="Michael Schneider" w:date="2017-03-19T14:38:00Z">
          <w:pPr>
            <w:pStyle w:val="Listenabsatz"/>
            <w:jc w:val="both"/>
          </w:pPr>
        </w:pPrChange>
      </w:pPr>
    </w:p>
    <w:p w:rsidR="009B5F31" w:rsidRDefault="009B5F31" w:rsidP="00857E79">
      <w:pPr>
        <w:jc w:val="both"/>
        <w:rPr>
          <w:ins w:id="593" w:author="Michael Schneider" w:date="2017-03-19T15:40:00Z"/>
          <w:rFonts w:ascii="Arial" w:hAnsi="Arial" w:cs="Arial"/>
          <w:sz w:val="20"/>
          <w:szCs w:val="20"/>
        </w:rPr>
        <w:pPrChange w:id="594" w:author="Michael Schneider" w:date="2017-03-19T14:38:00Z">
          <w:pPr>
            <w:pStyle w:val="Listenabsatz"/>
            <w:jc w:val="both"/>
          </w:pPr>
        </w:pPrChange>
      </w:pPr>
      <w:ins w:id="595" w:author="Michael Schneider" w:date="2017-03-19T15:40:00Z">
        <w:r>
          <w:rPr>
            <w:rFonts w:ascii="Arial" w:hAnsi="Arial" w:cs="Arial"/>
            <w:sz w:val="20"/>
            <w:szCs w:val="20"/>
          </w:rPr>
          <w:t>Planung:</w:t>
        </w:r>
      </w:ins>
    </w:p>
    <w:p w:rsidR="009B5F31" w:rsidRDefault="009B5F31" w:rsidP="00857E79">
      <w:pPr>
        <w:jc w:val="both"/>
        <w:rPr>
          <w:ins w:id="596" w:author="Michael Schneider" w:date="2017-03-19T15:40:00Z"/>
          <w:rFonts w:ascii="Arial" w:hAnsi="Arial" w:cs="Arial"/>
          <w:sz w:val="20"/>
          <w:szCs w:val="20"/>
        </w:rPr>
        <w:pPrChange w:id="597" w:author="Michael Schneider" w:date="2017-03-19T14:38:00Z">
          <w:pPr>
            <w:pStyle w:val="Listenabsatz"/>
            <w:jc w:val="both"/>
          </w:pPr>
        </w:pPrChange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9B5F31" w:rsidTr="009B5F31">
        <w:trPr>
          <w:ins w:id="598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599" w:author="Michael Schneider" w:date="2017-03-19T15:41:00Z"/>
                <w:rFonts w:ascii="Arial" w:hAnsi="Arial" w:cs="Arial"/>
                <w:sz w:val="20"/>
                <w:szCs w:val="20"/>
              </w:rPr>
            </w:pPr>
            <w:ins w:id="600" w:author="Michael Schneider" w:date="2017-03-19T15:41:00Z">
              <w:r>
                <w:rPr>
                  <w:rFonts w:ascii="Arial" w:hAnsi="Arial" w:cs="Arial"/>
                  <w:sz w:val="20"/>
                  <w:szCs w:val="20"/>
                </w:rPr>
                <w:t>Milestone</w:t>
              </w:r>
            </w:ins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01" w:author="Michael Schneider" w:date="2017-03-19T15:41:00Z"/>
                <w:rFonts w:ascii="Arial" w:hAnsi="Arial" w:cs="Arial"/>
                <w:sz w:val="20"/>
                <w:szCs w:val="20"/>
              </w:rPr>
            </w:pPr>
            <w:ins w:id="602" w:author="Michael Schneider" w:date="2017-03-19T15:41:00Z">
              <w:r>
                <w:rPr>
                  <w:rFonts w:ascii="Arial" w:hAnsi="Arial" w:cs="Arial"/>
                  <w:sz w:val="20"/>
                  <w:szCs w:val="20"/>
                </w:rPr>
                <w:t>KW</w:t>
              </w:r>
            </w:ins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03" w:author="Michael Schneider" w:date="2017-03-19T15:41:00Z"/>
                <w:rFonts w:ascii="Arial" w:hAnsi="Arial" w:cs="Arial"/>
                <w:sz w:val="20"/>
                <w:szCs w:val="20"/>
              </w:rPr>
            </w:pPr>
            <w:ins w:id="604" w:author="Michael Schneider" w:date="2017-03-19T15:41:00Z">
              <w:r>
                <w:rPr>
                  <w:rFonts w:ascii="Arial" w:hAnsi="Arial" w:cs="Arial"/>
                  <w:sz w:val="20"/>
                  <w:szCs w:val="20"/>
                </w:rPr>
                <w:t>Monat</w:t>
              </w:r>
            </w:ins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05" w:author="Michael Schneider" w:date="2017-03-19T15:41:00Z"/>
                <w:rFonts w:ascii="Arial" w:hAnsi="Arial" w:cs="Arial"/>
                <w:sz w:val="20"/>
                <w:szCs w:val="20"/>
              </w:rPr>
            </w:pPr>
            <w:ins w:id="606" w:author="Michael Schneider" w:date="2017-03-19T15:41:00Z">
              <w:r>
                <w:rPr>
                  <w:rFonts w:ascii="Arial" w:hAnsi="Arial" w:cs="Arial"/>
                  <w:sz w:val="20"/>
                  <w:szCs w:val="20"/>
                </w:rPr>
                <w:t>Ticket</w:t>
              </w:r>
            </w:ins>
          </w:p>
        </w:tc>
      </w:tr>
      <w:tr w:rsidR="009B5F31" w:rsidTr="009B5F31">
        <w:trPr>
          <w:ins w:id="607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08" w:author="Michael Schneider" w:date="2017-03-19T15:41:00Z"/>
                <w:rFonts w:ascii="Arial" w:hAnsi="Arial" w:cs="Arial"/>
                <w:sz w:val="20"/>
                <w:szCs w:val="20"/>
              </w:rPr>
            </w:pPr>
            <w:ins w:id="609" w:author="Michael Schneider" w:date="2017-03-19T15:41:00Z">
              <w:r>
                <w:rPr>
                  <w:rFonts w:ascii="Arial" w:hAnsi="Arial" w:cs="Arial"/>
                  <w:sz w:val="20"/>
                  <w:szCs w:val="20"/>
                </w:rPr>
                <w:t>1</w:t>
              </w:r>
            </w:ins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10" w:author="Michael Schneider" w:date="2017-03-19T15:41:00Z"/>
                <w:rFonts w:ascii="Arial" w:hAnsi="Arial" w:cs="Arial"/>
                <w:sz w:val="20"/>
                <w:szCs w:val="20"/>
              </w:rPr>
            </w:pPr>
            <w:ins w:id="611" w:author="Michael Schneider" w:date="2017-03-19T15:42:00Z">
              <w:r>
                <w:rPr>
                  <w:rFonts w:ascii="Arial" w:hAnsi="Arial" w:cs="Arial"/>
                  <w:sz w:val="20"/>
                  <w:szCs w:val="20"/>
                </w:rPr>
                <w:t>12</w:t>
              </w:r>
            </w:ins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12" w:author="Michael Schneider" w:date="2017-03-19T15:41:00Z"/>
                <w:rFonts w:ascii="Arial" w:hAnsi="Arial" w:cs="Arial"/>
                <w:sz w:val="20"/>
                <w:szCs w:val="20"/>
              </w:rPr>
            </w:pPr>
            <w:ins w:id="613" w:author="Michael Schneider" w:date="2017-03-19T15:42:00Z">
              <w:r>
                <w:rPr>
                  <w:rFonts w:ascii="Arial" w:hAnsi="Arial" w:cs="Arial"/>
                  <w:sz w:val="20"/>
                  <w:szCs w:val="20"/>
                </w:rPr>
                <w:t>März</w:t>
              </w:r>
            </w:ins>
          </w:p>
        </w:tc>
        <w:tc>
          <w:tcPr>
            <w:tcW w:w="2266" w:type="dxa"/>
          </w:tcPr>
          <w:p w:rsidR="009B5F31" w:rsidRDefault="00E7766C" w:rsidP="00857E79">
            <w:pPr>
              <w:jc w:val="both"/>
              <w:rPr>
                <w:ins w:id="614" w:author="Michael Schneider" w:date="2017-03-19T15:41:00Z"/>
                <w:rFonts w:ascii="Arial" w:hAnsi="Arial" w:cs="Arial"/>
                <w:sz w:val="20"/>
                <w:szCs w:val="20"/>
              </w:rPr>
            </w:pPr>
            <w:ins w:id="615" w:author="Michael Schneider" w:date="2017-03-19T16:12:00Z">
              <w:r>
                <w:rPr>
                  <w:rFonts w:ascii="Arial" w:hAnsi="Arial" w:cs="Arial"/>
                  <w:sz w:val="20"/>
                  <w:szCs w:val="20"/>
                </w:rPr>
                <w:t>#4</w:t>
              </w:r>
            </w:ins>
          </w:p>
        </w:tc>
      </w:tr>
      <w:tr w:rsidR="009B5F31" w:rsidTr="009B5F31">
        <w:trPr>
          <w:ins w:id="616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17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18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19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20" w:author="Michael Schneider" w:date="2017-03-19T15:41:00Z"/>
                <w:rFonts w:ascii="Arial" w:hAnsi="Arial" w:cs="Arial"/>
                <w:sz w:val="20"/>
                <w:szCs w:val="20"/>
              </w:rPr>
            </w:pPr>
            <w:bookmarkStart w:id="621" w:name="_GoBack"/>
            <w:bookmarkEnd w:id="621"/>
          </w:p>
        </w:tc>
      </w:tr>
      <w:tr w:rsidR="009B5F31" w:rsidTr="009B5F31">
        <w:trPr>
          <w:ins w:id="622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23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24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25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26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</w:tr>
      <w:tr w:rsidR="009B5F31" w:rsidTr="009B5F31">
        <w:trPr>
          <w:ins w:id="627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28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29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30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31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</w:tr>
      <w:tr w:rsidR="009B5F31" w:rsidTr="009B5F31">
        <w:trPr>
          <w:ins w:id="632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33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34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35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36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</w:tr>
      <w:tr w:rsidR="009B5F31" w:rsidTr="009B5F31">
        <w:trPr>
          <w:ins w:id="637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38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39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40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41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</w:tr>
      <w:tr w:rsidR="009B5F31" w:rsidTr="009B5F31">
        <w:trPr>
          <w:ins w:id="642" w:author="Michael Schneider" w:date="2017-03-19T15:41:00Z"/>
        </w:trPr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43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5" w:type="dxa"/>
          </w:tcPr>
          <w:p w:rsidR="009B5F31" w:rsidRDefault="009B5F31" w:rsidP="00857E79">
            <w:pPr>
              <w:jc w:val="both"/>
              <w:rPr>
                <w:ins w:id="644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45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6" w:type="dxa"/>
          </w:tcPr>
          <w:p w:rsidR="009B5F31" w:rsidRDefault="009B5F31" w:rsidP="00857E79">
            <w:pPr>
              <w:jc w:val="both"/>
              <w:rPr>
                <w:ins w:id="646" w:author="Michael Schneider" w:date="2017-03-19T15:41:00Z"/>
                <w:rFonts w:ascii="Arial" w:hAnsi="Arial" w:cs="Arial"/>
                <w:sz w:val="20"/>
                <w:szCs w:val="20"/>
              </w:rPr>
            </w:pPr>
          </w:p>
        </w:tc>
      </w:tr>
    </w:tbl>
    <w:p w:rsidR="009B5F31" w:rsidRDefault="009B5F31" w:rsidP="00857E79">
      <w:pPr>
        <w:jc w:val="both"/>
        <w:rPr>
          <w:ins w:id="647" w:author="Michael Schneider" w:date="2017-03-19T16:12:00Z"/>
          <w:rFonts w:ascii="Arial" w:hAnsi="Arial" w:cs="Arial"/>
          <w:sz w:val="20"/>
          <w:szCs w:val="20"/>
        </w:rPr>
        <w:pPrChange w:id="648" w:author="Michael Schneider" w:date="2017-03-19T14:38:00Z">
          <w:pPr>
            <w:pStyle w:val="Listenabsatz"/>
            <w:jc w:val="both"/>
          </w:pPr>
        </w:pPrChange>
      </w:pPr>
    </w:p>
    <w:p w:rsidR="00E7766C" w:rsidRDefault="00E7766C" w:rsidP="00857E79">
      <w:pPr>
        <w:jc w:val="both"/>
        <w:rPr>
          <w:ins w:id="649" w:author="Michael Schneider" w:date="2017-03-19T16:12:00Z"/>
          <w:rFonts w:ascii="Arial" w:hAnsi="Arial" w:cs="Arial"/>
          <w:sz w:val="20"/>
          <w:szCs w:val="20"/>
        </w:rPr>
        <w:pPrChange w:id="650" w:author="Michael Schneider" w:date="2017-03-19T14:38:00Z">
          <w:pPr>
            <w:pStyle w:val="Listenabsatz"/>
            <w:jc w:val="both"/>
          </w:pPr>
        </w:pPrChange>
      </w:pPr>
    </w:p>
    <w:p w:rsidR="00E7766C" w:rsidRPr="00857E79" w:rsidRDefault="00E7766C" w:rsidP="00857E79">
      <w:pPr>
        <w:jc w:val="both"/>
        <w:rPr>
          <w:rFonts w:ascii="Arial" w:hAnsi="Arial" w:cs="Arial"/>
          <w:sz w:val="20"/>
          <w:szCs w:val="20"/>
          <w:rPrChange w:id="651" w:author="Michael Schneider" w:date="2017-03-19T14:38:00Z">
            <w:rPr/>
          </w:rPrChange>
        </w:rPr>
        <w:pPrChange w:id="652" w:author="Michael Schneider" w:date="2017-03-19T14:38:00Z">
          <w:pPr>
            <w:pStyle w:val="Listenabsatz"/>
            <w:jc w:val="both"/>
          </w:pPr>
        </w:pPrChange>
      </w:pPr>
      <w:ins w:id="653" w:author="Michael Schneider" w:date="2017-03-19T16:12:00Z">
        <w:r w:rsidRPr="00E7766C">
          <w:rPr>
            <w:rFonts w:ascii="Arial" w:hAnsi="Arial" w:cs="Arial"/>
            <w:sz w:val="20"/>
            <w:szCs w:val="20"/>
          </w:rPr>
          <w:t>https://github.com/misc77/datasec/projects/1</w:t>
        </w:r>
      </w:ins>
    </w:p>
    <w:sectPr w:rsidR="00E7766C" w:rsidRPr="00857E7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A4A1D"/>
    <w:multiLevelType w:val="hybridMultilevel"/>
    <w:tmpl w:val="EC9A7A5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2A2139"/>
    <w:multiLevelType w:val="hybridMultilevel"/>
    <w:tmpl w:val="3E9E8FB4"/>
    <w:lvl w:ilvl="0" w:tplc="228A6564">
      <w:start w:val="1"/>
      <w:numFmt w:val="bullet"/>
      <w:lvlText w:val="-"/>
      <w:lvlJc w:val="left"/>
      <w:pPr>
        <w:ind w:left="1068" w:hanging="360"/>
      </w:pPr>
      <w:rPr>
        <w:rFonts w:ascii="Arial" w:eastAsia="Times New Roman" w:hAnsi="Arial" w:cs="Arial" w:hint="default"/>
      </w:rPr>
    </w:lvl>
    <w:lvl w:ilvl="1" w:tplc="0407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119065B1"/>
    <w:multiLevelType w:val="hybridMultilevel"/>
    <w:tmpl w:val="8A9ADB56"/>
    <w:lvl w:ilvl="0" w:tplc="1212B79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8376BF"/>
    <w:multiLevelType w:val="hybridMultilevel"/>
    <w:tmpl w:val="3DE259FC"/>
    <w:lvl w:ilvl="0" w:tplc="00EE2D82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55C7BE9"/>
    <w:multiLevelType w:val="hybridMultilevel"/>
    <w:tmpl w:val="BBAC2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A40D2A"/>
    <w:multiLevelType w:val="hybridMultilevel"/>
    <w:tmpl w:val="7C7626BC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209BC"/>
    <w:multiLevelType w:val="hybridMultilevel"/>
    <w:tmpl w:val="0E0AE3C0"/>
    <w:lvl w:ilvl="0" w:tplc="D4CC2B0E">
      <w:start w:val="1"/>
      <w:numFmt w:val="decimal"/>
      <w:lvlText w:val="%1.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FE44682"/>
    <w:multiLevelType w:val="hybridMultilevel"/>
    <w:tmpl w:val="9A645B42"/>
    <w:lvl w:ilvl="0" w:tplc="C6D0BAFA">
      <w:start w:val="1"/>
      <w:numFmt w:val="upperLetter"/>
      <w:lvlText w:val="%1.)"/>
      <w:lvlJc w:val="left"/>
      <w:pPr>
        <w:ind w:left="743" w:hanging="383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B459D3"/>
    <w:multiLevelType w:val="hybridMultilevel"/>
    <w:tmpl w:val="67B8652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FE3ED1"/>
    <w:multiLevelType w:val="hybridMultilevel"/>
    <w:tmpl w:val="38706E58"/>
    <w:lvl w:ilvl="0" w:tplc="04070005">
      <w:start w:val="1"/>
      <w:numFmt w:val="bullet"/>
      <w:lvlText w:val=""/>
      <w:lvlJc w:val="left"/>
      <w:pPr>
        <w:ind w:left="1429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4FF35963"/>
    <w:multiLevelType w:val="hybridMultilevel"/>
    <w:tmpl w:val="E8520FE0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C1D035B"/>
    <w:multiLevelType w:val="hybridMultilevel"/>
    <w:tmpl w:val="A6EE7A12"/>
    <w:lvl w:ilvl="0" w:tplc="159EB7CC">
      <w:numFmt w:val="bullet"/>
      <w:lvlText w:val=""/>
      <w:lvlJc w:val="left"/>
      <w:pPr>
        <w:ind w:left="1080" w:hanging="360"/>
      </w:pPr>
      <w:rPr>
        <w:rFonts w:ascii="Wingdings" w:eastAsiaTheme="minorHAnsi" w:hAnsi="Wingdings" w:cs="Arial" w:hint="default"/>
      </w:rPr>
    </w:lvl>
    <w:lvl w:ilvl="1" w:tplc="0407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CA60D71"/>
    <w:multiLevelType w:val="hybridMultilevel"/>
    <w:tmpl w:val="A5BA7F7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DEE2C03"/>
    <w:multiLevelType w:val="hybridMultilevel"/>
    <w:tmpl w:val="ECB226E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DB2777"/>
    <w:multiLevelType w:val="hybridMultilevel"/>
    <w:tmpl w:val="7416033E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6062EB7"/>
    <w:multiLevelType w:val="hybridMultilevel"/>
    <w:tmpl w:val="D17073C4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CCF1D91"/>
    <w:multiLevelType w:val="hybridMultilevel"/>
    <w:tmpl w:val="18409E86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F6B3789"/>
    <w:multiLevelType w:val="hybridMultilevel"/>
    <w:tmpl w:val="64F68FF0"/>
    <w:lvl w:ilvl="0" w:tplc="5888EAF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080" w:hanging="360"/>
      </w:pPr>
    </w:lvl>
    <w:lvl w:ilvl="2" w:tplc="0407001B">
      <w:start w:val="1"/>
      <w:numFmt w:val="lowerRoman"/>
      <w:lvlText w:val="%3."/>
      <w:lvlJc w:val="right"/>
      <w:pPr>
        <w:ind w:left="1800" w:hanging="180"/>
      </w:pPr>
    </w:lvl>
    <w:lvl w:ilvl="3" w:tplc="0407000F">
      <w:start w:val="1"/>
      <w:numFmt w:val="decimal"/>
      <w:lvlText w:val="%4."/>
      <w:lvlJc w:val="left"/>
      <w:pPr>
        <w:ind w:left="2520" w:hanging="360"/>
      </w:pPr>
    </w:lvl>
    <w:lvl w:ilvl="4" w:tplc="04070019">
      <w:start w:val="1"/>
      <w:numFmt w:val="lowerLetter"/>
      <w:lvlText w:val="%5."/>
      <w:lvlJc w:val="left"/>
      <w:pPr>
        <w:ind w:left="3240" w:hanging="360"/>
      </w:pPr>
    </w:lvl>
    <w:lvl w:ilvl="5" w:tplc="0407001B">
      <w:start w:val="1"/>
      <w:numFmt w:val="lowerRoman"/>
      <w:lvlText w:val="%6."/>
      <w:lvlJc w:val="right"/>
      <w:pPr>
        <w:ind w:left="3960" w:hanging="180"/>
      </w:pPr>
    </w:lvl>
    <w:lvl w:ilvl="6" w:tplc="0407000F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73F679A1"/>
    <w:multiLevelType w:val="hybridMultilevel"/>
    <w:tmpl w:val="ADE01B7A"/>
    <w:lvl w:ilvl="0" w:tplc="0407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7"/>
  </w:num>
  <w:num w:numId="3">
    <w:abstractNumId w:val="17"/>
  </w:num>
  <w:num w:numId="4">
    <w:abstractNumId w:val="4"/>
  </w:num>
  <w:num w:numId="5">
    <w:abstractNumId w:val="15"/>
  </w:num>
  <w:num w:numId="6">
    <w:abstractNumId w:val="10"/>
  </w:num>
  <w:num w:numId="7">
    <w:abstractNumId w:val="16"/>
  </w:num>
  <w:num w:numId="8">
    <w:abstractNumId w:val="14"/>
  </w:num>
  <w:num w:numId="9">
    <w:abstractNumId w:val="0"/>
  </w:num>
  <w:num w:numId="10">
    <w:abstractNumId w:val="9"/>
  </w:num>
  <w:num w:numId="11">
    <w:abstractNumId w:val="5"/>
  </w:num>
  <w:num w:numId="12">
    <w:abstractNumId w:val="8"/>
  </w:num>
  <w:num w:numId="13">
    <w:abstractNumId w:val="12"/>
  </w:num>
  <w:num w:numId="14">
    <w:abstractNumId w:val="13"/>
  </w:num>
  <w:num w:numId="15">
    <w:abstractNumId w:val="18"/>
  </w:num>
  <w:num w:numId="16">
    <w:abstractNumId w:val="11"/>
  </w:num>
  <w:num w:numId="17">
    <w:abstractNumId w:val="3"/>
  </w:num>
  <w:num w:numId="18">
    <w:abstractNumId w:val="6"/>
  </w:num>
  <w:num w:numId="19">
    <w:abstractNumId w:val="2"/>
  </w:num>
  <w:num w:numId="20">
    <w:abstractNumId w:val="7"/>
  </w:num>
  <w:num w:numId="21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ichael Schneider">
    <w15:presenceInfo w15:providerId="Windows Live" w15:userId="5bbaec799b7e6b9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B76"/>
    <w:rsid w:val="00054D36"/>
    <w:rsid w:val="000759DD"/>
    <w:rsid w:val="00097423"/>
    <w:rsid w:val="000B0DE4"/>
    <w:rsid w:val="000C0730"/>
    <w:rsid w:val="000C11CF"/>
    <w:rsid w:val="000D0597"/>
    <w:rsid w:val="000F43F7"/>
    <w:rsid w:val="00116AF9"/>
    <w:rsid w:val="00157A20"/>
    <w:rsid w:val="002303D9"/>
    <w:rsid w:val="002422C8"/>
    <w:rsid w:val="002608F3"/>
    <w:rsid w:val="0028607D"/>
    <w:rsid w:val="002C50DE"/>
    <w:rsid w:val="002F1AC1"/>
    <w:rsid w:val="00305960"/>
    <w:rsid w:val="003521D3"/>
    <w:rsid w:val="003A7E32"/>
    <w:rsid w:val="003F0D4C"/>
    <w:rsid w:val="004276E4"/>
    <w:rsid w:val="00473DDD"/>
    <w:rsid w:val="004E522D"/>
    <w:rsid w:val="004E6E13"/>
    <w:rsid w:val="0050240D"/>
    <w:rsid w:val="00515668"/>
    <w:rsid w:val="0052122D"/>
    <w:rsid w:val="005455CF"/>
    <w:rsid w:val="0056108E"/>
    <w:rsid w:val="00584700"/>
    <w:rsid w:val="005871C7"/>
    <w:rsid w:val="00590C63"/>
    <w:rsid w:val="005914A2"/>
    <w:rsid w:val="005942C4"/>
    <w:rsid w:val="005D0D86"/>
    <w:rsid w:val="006116C5"/>
    <w:rsid w:val="006121B8"/>
    <w:rsid w:val="006325F4"/>
    <w:rsid w:val="006459A7"/>
    <w:rsid w:val="007246F2"/>
    <w:rsid w:val="007443CE"/>
    <w:rsid w:val="007447FA"/>
    <w:rsid w:val="00786C5E"/>
    <w:rsid w:val="007A5DD5"/>
    <w:rsid w:val="007C2790"/>
    <w:rsid w:val="00802AC7"/>
    <w:rsid w:val="00857E79"/>
    <w:rsid w:val="008743BE"/>
    <w:rsid w:val="008853C9"/>
    <w:rsid w:val="00894F4A"/>
    <w:rsid w:val="008954C9"/>
    <w:rsid w:val="00896D04"/>
    <w:rsid w:val="008A45F9"/>
    <w:rsid w:val="008A697E"/>
    <w:rsid w:val="008A757F"/>
    <w:rsid w:val="008E389B"/>
    <w:rsid w:val="00930F64"/>
    <w:rsid w:val="00944627"/>
    <w:rsid w:val="0095474F"/>
    <w:rsid w:val="009673B8"/>
    <w:rsid w:val="009B5F31"/>
    <w:rsid w:val="009C2612"/>
    <w:rsid w:val="009C6395"/>
    <w:rsid w:val="009D54B9"/>
    <w:rsid w:val="009D58B3"/>
    <w:rsid w:val="00A05254"/>
    <w:rsid w:val="00A106A7"/>
    <w:rsid w:val="00A2082F"/>
    <w:rsid w:val="00A22FD3"/>
    <w:rsid w:val="00A53E33"/>
    <w:rsid w:val="00A670F3"/>
    <w:rsid w:val="00A84C21"/>
    <w:rsid w:val="00A94906"/>
    <w:rsid w:val="00A97E77"/>
    <w:rsid w:val="00AA5748"/>
    <w:rsid w:val="00AE39C3"/>
    <w:rsid w:val="00AF0B8A"/>
    <w:rsid w:val="00BB3A14"/>
    <w:rsid w:val="00BD580C"/>
    <w:rsid w:val="00BE74CC"/>
    <w:rsid w:val="00C33482"/>
    <w:rsid w:val="00C644A5"/>
    <w:rsid w:val="00CE386F"/>
    <w:rsid w:val="00CF4FC0"/>
    <w:rsid w:val="00D065B4"/>
    <w:rsid w:val="00D641A5"/>
    <w:rsid w:val="00D74D2D"/>
    <w:rsid w:val="00DB3EF4"/>
    <w:rsid w:val="00DB40F1"/>
    <w:rsid w:val="00DC56ED"/>
    <w:rsid w:val="00DE7F13"/>
    <w:rsid w:val="00E116BD"/>
    <w:rsid w:val="00E31F5A"/>
    <w:rsid w:val="00E55407"/>
    <w:rsid w:val="00E7766C"/>
    <w:rsid w:val="00EA013E"/>
    <w:rsid w:val="00F00A78"/>
    <w:rsid w:val="00F73B76"/>
    <w:rsid w:val="00FC04A4"/>
    <w:rsid w:val="00FD2AF7"/>
    <w:rsid w:val="00FD7C68"/>
    <w:rsid w:val="00FF1CBC"/>
    <w:rsid w:val="00FF4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59ECA"/>
  <w15:docId w15:val="{C02AFF75-3095-45F5-841F-6EE1BB31E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de-DE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rd">
    <w:name w:val="Normal"/>
    <w:qFormat/>
    <w:rsid w:val="009673B8"/>
    <w:rPr>
      <w:sz w:val="24"/>
      <w:szCs w:val="24"/>
    </w:rPr>
  </w:style>
  <w:style w:type="paragraph" w:styleId="berschrift1">
    <w:name w:val="heading 1"/>
    <w:basedOn w:val="Standard"/>
    <w:next w:val="Standard"/>
    <w:link w:val="berschrift1Zchn"/>
    <w:qFormat/>
    <w:rsid w:val="009673B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9673B8"/>
    <w:pPr>
      <w:keepNext/>
      <w:spacing w:after="200" w:line="276" w:lineRule="auto"/>
      <w:outlineLvl w:val="1"/>
    </w:pPr>
    <w:rPr>
      <w:rFonts w:ascii="Calibri" w:eastAsia="Calibri" w:hAnsi="Calibri"/>
      <w:b/>
      <w:sz w:val="22"/>
      <w:szCs w:val="22"/>
      <w:u w:val="single"/>
    </w:rPr>
  </w:style>
  <w:style w:type="paragraph" w:styleId="berschrift3">
    <w:name w:val="heading 3"/>
    <w:basedOn w:val="Standard"/>
    <w:next w:val="Standard"/>
    <w:link w:val="berschrift3Zchn"/>
    <w:semiHidden/>
    <w:unhideWhenUsed/>
    <w:qFormat/>
    <w:rsid w:val="009673B8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nhideWhenUsed/>
    <w:qFormat/>
    <w:rsid w:val="00473DDD"/>
    <w:pPr>
      <w:keepNext/>
      <w:jc w:val="both"/>
      <w:outlineLvl w:val="3"/>
    </w:pPr>
    <w:rPr>
      <w:rFonts w:ascii="Arial" w:hAnsi="Arial" w:cs="Arial"/>
      <w:b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Alphabetischeberschrift">
    <w:name w:val="Alphabetische Überschrift"/>
    <w:basedOn w:val="Listenabsatz"/>
    <w:link w:val="AlphabetischeberschriftZchn"/>
    <w:qFormat/>
    <w:rsid w:val="009673B8"/>
    <w:pPr>
      <w:spacing w:line="240" w:lineRule="auto"/>
      <w:ind w:left="360" w:hanging="360"/>
      <w:jc w:val="both"/>
    </w:pPr>
    <w:rPr>
      <w:rFonts w:ascii="Arial" w:hAnsi="Arial" w:cs="Arial"/>
      <w:b/>
      <w:color w:val="262626"/>
      <w:sz w:val="24"/>
    </w:rPr>
  </w:style>
  <w:style w:type="character" w:customStyle="1" w:styleId="AlphabetischeberschriftZchn">
    <w:name w:val="Alphabetische Überschrift Zchn"/>
    <w:link w:val="Alphabetischeberschrift"/>
    <w:rsid w:val="009673B8"/>
    <w:rPr>
      <w:rFonts w:ascii="Arial" w:eastAsiaTheme="minorHAnsi" w:hAnsi="Arial" w:cs="Arial"/>
      <w:b/>
      <w:color w:val="262626"/>
      <w:sz w:val="24"/>
      <w:szCs w:val="22"/>
    </w:rPr>
  </w:style>
  <w:style w:type="paragraph" w:styleId="Listenabsatz">
    <w:name w:val="List Paragraph"/>
    <w:basedOn w:val="Standard"/>
    <w:link w:val="ListenabsatzZchn"/>
    <w:uiPriority w:val="34"/>
    <w:qFormat/>
    <w:rsid w:val="009673B8"/>
    <w:pPr>
      <w:spacing w:after="200" w:line="276" w:lineRule="auto"/>
      <w:ind w:left="720"/>
      <w:contextualSpacing/>
    </w:pPr>
    <w:rPr>
      <w:rFonts w:ascii="Calibri" w:eastAsiaTheme="minorHAnsi" w:hAnsi="Calibri"/>
      <w:sz w:val="22"/>
      <w:szCs w:val="22"/>
    </w:rPr>
  </w:style>
  <w:style w:type="paragraph" w:customStyle="1" w:styleId="TextGr11">
    <w:name w:val="Text Gr. 11"/>
    <w:basedOn w:val="Standard"/>
    <w:link w:val="TextGr11Zchn"/>
    <w:qFormat/>
    <w:rsid w:val="009673B8"/>
    <w:pPr>
      <w:spacing w:line="360" w:lineRule="auto"/>
      <w:ind w:left="360"/>
      <w:jc w:val="both"/>
    </w:pPr>
    <w:rPr>
      <w:rFonts w:ascii="Arial" w:hAnsi="Arial" w:cs="Arial"/>
      <w:color w:val="262626"/>
      <w:sz w:val="22"/>
    </w:rPr>
  </w:style>
  <w:style w:type="character" w:customStyle="1" w:styleId="TextGr11Zchn">
    <w:name w:val="Text Gr. 11 Zchn"/>
    <w:basedOn w:val="Absatz-Standardschriftart"/>
    <w:link w:val="TextGr11"/>
    <w:rsid w:val="009673B8"/>
    <w:rPr>
      <w:rFonts w:ascii="Arial" w:hAnsi="Arial" w:cs="Arial"/>
      <w:color w:val="262626"/>
      <w:sz w:val="22"/>
      <w:szCs w:val="24"/>
    </w:rPr>
  </w:style>
  <w:style w:type="paragraph" w:customStyle="1" w:styleId="Empfehlung">
    <w:name w:val="Empfehlung"/>
    <w:basedOn w:val="Standard"/>
    <w:link w:val="EmpfehlungZchn"/>
    <w:qFormat/>
    <w:rsid w:val="009673B8"/>
    <w:pPr>
      <w:spacing w:line="360" w:lineRule="auto"/>
      <w:ind w:left="709"/>
      <w:jc w:val="both"/>
    </w:pPr>
    <w:rPr>
      <w:rFonts w:ascii="Arial" w:hAnsi="Arial" w:cs="Arial"/>
      <w:color w:val="1F497D" w:themeColor="text2"/>
      <w:sz w:val="22"/>
      <w:u w:val="single"/>
    </w:rPr>
  </w:style>
  <w:style w:type="character" w:customStyle="1" w:styleId="EmpfehlungZchn">
    <w:name w:val="Empfehlung Zchn"/>
    <w:basedOn w:val="Absatz-Standardschriftart"/>
    <w:link w:val="Empfehlung"/>
    <w:rsid w:val="009673B8"/>
    <w:rPr>
      <w:rFonts w:ascii="Arial" w:hAnsi="Arial" w:cs="Arial"/>
      <w:color w:val="1F497D" w:themeColor="text2"/>
      <w:sz w:val="22"/>
      <w:szCs w:val="24"/>
      <w:u w:val="single"/>
    </w:rPr>
  </w:style>
  <w:style w:type="character" w:customStyle="1" w:styleId="berschrift1Zchn">
    <w:name w:val="Überschrift 1 Zchn"/>
    <w:basedOn w:val="Absatz-Standardschriftart"/>
    <w:link w:val="berschrift1"/>
    <w:rsid w:val="00967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9673B8"/>
    <w:rPr>
      <w:rFonts w:ascii="Calibri" w:eastAsia="Calibri" w:hAnsi="Calibri"/>
      <w:b/>
      <w:sz w:val="22"/>
      <w:szCs w:val="22"/>
      <w:u w:val="single"/>
    </w:rPr>
  </w:style>
  <w:style w:type="character" w:customStyle="1" w:styleId="berschrift3Zchn">
    <w:name w:val="Überschrift 3 Zchn"/>
    <w:basedOn w:val="Absatz-Standardschriftart"/>
    <w:link w:val="berschrift3"/>
    <w:semiHidden/>
    <w:rsid w:val="009673B8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Titel">
    <w:name w:val="Title"/>
    <w:basedOn w:val="Standard"/>
    <w:next w:val="Standard"/>
    <w:link w:val="TitelZchn"/>
    <w:qFormat/>
    <w:rsid w:val="009673B8"/>
    <w:pPr>
      <w:spacing w:after="200" w:line="276" w:lineRule="auto"/>
      <w:jc w:val="center"/>
    </w:pPr>
    <w:rPr>
      <w:rFonts w:ascii="Arial" w:eastAsia="Calibri" w:hAnsi="Arial" w:cs="Arial"/>
      <w:b/>
      <w:sz w:val="22"/>
      <w:szCs w:val="22"/>
      <w:u w:val="single"/>
    </w:rPr>
  </w:style>
  <w:style w:type="character" w:customStyle="1" w:styleId="TitelZchn">
    <w:name w:val="Titel Zchn"/>
    <w:basedOn w:val="Absatz-Standardschriftart"/>
    <w:link w:val="Titel"/>
    <w:rsid w:val="009673B8"/>
    <w:rPr>
      <w:rFonts w:ascii="Arial" w:eastAsia="Calibri" w:hAnsi="Arial" w:cs="Arial"/>
      <w:b/>
      <w:sz w:val="22"/>
      <w:szCs w:val="22"/>
      <w:u w:val="single"/>
    </w:rPr>
  </w:style>
  <w:style w:type="paragraph" w:styleId="KeinLeerraum">
    <w:name w:val="No Spacing"/>
    <w:uiPriority w:val="1"/>
    <w:qFormat/>
    <w:rsid w:val="009673B8"/>
    <w:rPr>
      <w:rFonts w:ascii="Calibri" w:eastAsia="Calibri" w:hAnsi="Calibri"/>
      <w:sz w:val="22"/>
      <w:szCs w:val="22"/>
    </w:rPr>
  </w:style>
  <w:style w:type="character" w:customStyle="1" w:styleId="ListenabsatzZchn">
    <w:name w:val="Listenabsatz Zchn"/>
    <w:link w:val="Listenabsatz"/>
    <w:uiPriority w:val="34"/>
    <w:rsid w:val="009673B8"/>
    <w:rPr>
      <w:rFonts w:ascii="Calibri" w:eastAsiaTheme="minorHAnsi" w:hAnsi="Calibri"/>
      <w:sz w:val="22"/>
      <w:szCs w:val="22"/>
    </w:rPr>
  </w:style>
  <w:style w:type="paragraph" w:customStyle="1" w:styleId="FormatvorlageArial11PtBlock">
    <w:name w:val="Formatvorlage Arial 11 Pt. Block"/>
    <w:basedOn w:val="Standard"/>
    <w:qFormat/>
    <w:rsid w:val="009673B8"/>
    <w:pPr>
      <w:jc w:val="both"/>
    </w:pPr>
    <w:rPr>
      <w:rFonts w:ascii="Arial" w:hAnsi="Arial"/>
      <w:sz w:val="22"/>
      <w:szCs w:val="20"/>
    </w:rPr>
  </w:style>
  <w:style w:type="character" w:customStyle="1" w:styleId="berschrift4Zchn">
    <w:name w:val="Überschrift 4 Zchn"/>
    <w:basedOn w:val="Absatz-Standardschriftart"/>
    <w:link w:val="berschrift4"/>
    <w:rsid w:val="00473DDD"/>
    <w:rPr>
      <w:rFonts w:ascii="Arial" w:hAnsi="Arial" w:cs="Arial"/>
      <w:b/>
    </w:rPr>
  </w:style>
  <w:style w:type="table" w:styleId="Tabellenraster">
    <w:name w:val="Table Grid"/>
    <w:basedOn w:val="NormaleTabelle"/>
    <w:uiPriority w:val="59"/>
    <w:rsid w:val="009B5F3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141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5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9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people" Target="people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2526</Words>
  <Characters>15919</Characters>
  <Application>Microsoft Office Word</Application>
  <DocSecurity>0</DocSecurity>
  <Lines>132</Lines>
  <Paragraphs>36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netvocat-info</dc:creator>
  <cp:lastModifiedBy>Michael Schneider</cp:lastModifiedBy>
  <cp:revision>4</cp:revision>
  <dcterms:created xsi:type="dcterms:W3CDTF">2017-03-19T12:28:00Z</dcterms:created>
  <dcterms:modified xsi:type="dcterms:W3CDTF">2017-03-19T15:14:00Z</dcterms:modified>
</cp:coreProperties>
</file>